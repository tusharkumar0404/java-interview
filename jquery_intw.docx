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 What is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jQuery is</w:t>
      </w:r>
      <w:r w:rsidRPr="00485D21">
        <w:rPr>
          <w:rFonts w:ascii="Segoe UI" w:eastAsia="Times New Roman" w:hAnsi="Segoe UI" w:cs="Segoe UI"/>
          <w:color w:val="111111"/>
          <w:sz w:val="19"/>
        </w:rPr>
        <w:t> </w:t>
      </w:r>
      <w:r w:rsidRPr="00485D21">
        <w:rPr>
          <w:rFonts w:ascii="Segoe UI" w:eastAsia="Times New Roman" w:hAnsi="Segoe UI" w:cs="Segoe UI"/>
          <w:b/>
          <w:bCs/>
          <w:color w:val="111111"/>
          <w:sz w:val="19"/>
        </w:rPr>
        <w:t>fast, lightweight and feature-rich </w:t>
      </w:r>
      <w:r w:rsidRPr="00485D21">
        <w:rPr>
          <w:rFonts w:ascii="Segoe UI" w:eastAsia="Times New Roman" w:hAnsi="Segoe UI" w:cs="Segoe UI"/>
          <w:color w:val="111111"/>
          <w:sz w:val="19"/>
          <w:szCs w:val="19"/>
          <w:shd w:val="clear" w:color="auto" w:fill="FFFFFF"/>
        </w:rPr>
        <w:t>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 Why do we use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Due to following advantages.</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Easy to use and learn.</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Easily expandable.</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Cross-browser support (IE 6.0+, FF 1.5+, Safari 2.0+, Opera 9.0+)</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Easy to use for DOM manipulation and traversal.</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Large pool of built in methods.</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AJAX Capabilities.</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Methods for changing or applying CSS, creating animations.</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Event detection and handling.</w:t>
      </w:r>
    </w:p>
    <w:p w:rsidR="00485D21" w:rsidRPr="00485D21" w:rsidRDefault="00485D21" w:rsidP="00485D21">
      <w:pPr>
        <w:numPr>
          <w:ilvl w:val="0"/>
          <w:numId w:val="1"/>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Tons of plug-ins for all kind of needs.</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 How JavaScript and jQuery are different?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JavaScript is a language While jQuery is a library built in the JavaScript language that helps to use the JavaScript language.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 Is jQuery replacement of Java Script?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Segoe UI" w:eastAsia="Times New Roman" w:hAnsi="Segoe UI" w:cs="Segoe UI"/>
          <w:b/>
          <w:bCs/>
          <w:color w:val="111111"/>
          <w:sz w:val="19"/>
        </w:rPr>
        <w:t>No.</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jQuery is not a replacement of JavaScript. jQuery is a different library which is written on top of JavaScript. jQuery is a lightweight JavaScript library that emphasizes interaction between JavaScript and HTML.</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 Is jQuery a library for client scripting or server scripting?</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Client side scripting.</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 Is jQuery a W3C standard?</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No. jQuery is not a W3C standard.</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 What is the basic need to start with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lastRenderedPageBreak/>
        <w:t>Ans: To start with jQuery, one need to make reference of it's library. The latest version of jQuery can be downloaded from</w:t>
      </w:r>
      <w:r w:rsidRPr="00485D21">
        <w:rPr>
          <w:rFonts w:ascii="Segoe UI" w:eastAsia="Times New Roman" w:hAnsi="Segoe UI" w:cs="Segoe UI"/>
          <w:color w:val="111111"/>
          <w:sz w:val="19"/>
        </w:rPr>
        <w:t> </w:t>
      </w:r>
      <w:hyperlink r:id="rId5" w:history="1">
        <w:r w:rsidRPr="00485D21">
          <w:rPr>
            <w:rFonts w:ascii="Segoe UI" w:eastAsia="Times New Roman" w:hAnsi="Segoe UI" w:cs="Segoe UI"/>
            <w:color w:val="800080"/>
            <w:sz w:val="19"/>
          </w:rPr>
          <w:t>jQuery.com</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Q8. Which is the starting point of code execution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 starting point of jQuery code execution is $(document).ready() function which is executed when DOM is loaded.</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Q9. What does dollar sign ($) means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Dollar Sign is nothing but it's an alias for JQuery. Take a look at below jQuery code.</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Over here $ sign can be replaced with "jQuery" keyword.</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jQuery(document).ready(function(){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Q10. Can we have multiple document.ready() function on the same page?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Segoe UI" w:eastAsia="Times New Roman" w:hAnsi="Segoe UI" w:cs="Segoe UI"/>
          <w:b/>
          <w:bCs/>
          <w:color w:val="111111"/>
          <w:sz w:val="19"/>
        </w:rPr>
        <w:t>YES</w:t>
      </w:r>
      <w:r w:rsidRPr="00485D21">
        <w:rPr>
          <w:rFonts w:ascii="Segoe UI" w:eastAsia="Times New Roman" w:hAnsi="Segoe UI" w:cs="Segoe UI"/>
          <w:color w:val="111111"/>
          <w:sz w:val="19"/>
          <w:szCs w:val="19"/>
          <w:shd w:val="clear" w:color="auto" w:fill="FFFFFF"/>
        </w:rPr>
        <w:t>. We can have any number of document.ready() function on the same page.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Q11. Can we use our own specific character in the place of $ sign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Segoe UI" w:eastAsia="Times New Roman" w:hAnsi="Segoe UI" w:cs="Segoe UI"/>
          <w:b/>
          <w:bCs/>
          <w:color w:val="111111"/>
          <w:sz w:val="19"/>
        </w:rPr>
        <w:t>Yes.</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It is possible using jQuery.noConflict().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Q12. Is it possible to use other client side libraries like MooTools, Prototype along with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Segoe UI" w:eastAsia="Times New Roman" w:hAnsi="Segoe UI" w:cs="Segoe UI"/>
          <w:b/>
          <w:bCs/>
          <w:color w:val="111111"/>
          <w:sz w:val="19"/>
        </w:rPr>
        <w:t>Yes.</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Q13. What is jQuery.noConflict?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As other client side libraries like MooTools, Prototype can be used with jQuery and they also use $() as their global function and to define variables. This situation creates conflict as</w:t>
      </w:r>
      <w:r w:rsidRPr="00485D21">
        <w:rPr>
          <w:rFonts w:ascii="Segoe UI" w:eastAsia="Times New Roman" w:hAnsi="Segoe UI" w:cs="Segoe UI"/>
          <w:color w:val="111111"/>
          <w:sz w:val="19"/>
        </w:rPr>
        <w:t> </w:t>
      </w:r>
      <w:r w:rsidRPr="00485D21">
        <w:rPr>
          <w:rFonts w:ascii="Consolas" w:eastAsia="Times New Roman" w:hAnsi="Consolas" w:cs="Consolas"/>
          <w:color w:val="990000"/>
        </w:rPr>
        <w: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is used by jQuery and other library as their global function. To overcome from such situations, jQuery has introduced</w:t>
      </w:r>
      <w:r w:rsidRPr="00485D21">
        <w:rPr>
          <w:rFonts w:ascii="Segoe UI" w:eastAsia="Times New Roman" w:hAnsi="Segoe UI" w:cs="Segoe UI"/>
          <w:color w:val="111111"/>
          <w:sz w:val="19"/>
        </w:rPr>
        <w:t> </w:t>
      </w:r>
      <w:r w:rsidRPr="00485D21">
        <w:rPr>
          <w:rFonts w:ascii="Consolas" w:eastAsia="Times New Roman" w:hAnsi="Consolas" w:cs="Consolas"/>
          <w:color w:val="990000"/>
        </w:rPr>
        <w:t>jQuery.noConflict()</w:t>
      </w:r>
      <w:r w:rsidRPr="00485D21">
        <w:rPr>
          <w:rFonts w:ascii="Segoe UI" w:eastAsia="Times New Roman" w:hAnsi="Segoe UI" w:cs="Segoe UI"/>
          <w:color w:val="111111"/>
          <w:sz w:val="19"/>
          <w:szCs w:val="19"/>
          <w:shd w:val="clear" w:color="auto" w:fill="FFFFFF"/>
        </w:rPr>
        <w:t>.</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jQuery.noConflict();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i/>
          <w:iCs/>
          <w:color w:val="008000"/>
          <w:sz w:val="18"/>
        </w:rPr>
        <w:t>// Use jQuery via jQuery(...)</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lastRenderedPageBreak/>
        <w:t>jQuery(document).ready(function(){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jQuery(</w:t>
      </w:r>
      <w:r w:rsidRPr="00485D21">
        <w:rPr>
          <w:rFonts w:ascii="Consolas" w:eastAsia="Times New Roman" w:hAnsi="Consolas" w:cs="Consolas"/>
          <w:color w:val="800080"/>
          <w:sz w:val="18"/>
        </w:rPr>
        <w:t>"div"</w:t>
      </w:r>
      <w:r w:rsidRPr="00485D21">
        <w:rPr>
          <w:rFonts w:ascii="Consolas" w:eastAsia="Times New Roman" w:hAnsi="Consolas" w:cs="Consolas"/>
          <w:color w:val="000000"/>
          <w:sz w:val="18"/>
          <w:szCs w:val="18"/>
        </w:rPr>
        <w:t>).hide();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You can also use your own specific character in the place of $ sign in jQuery.</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var $j = jQuery.noConflict();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i/>
          <w:iCs/>
          <w:color w:val="008000"/>
          <w:sz w:val="18"/>
        </w:rPr>
        <w:t>// Use jQuery via jQuery(...)</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$j(document).ready(function(){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$j(</w:t>
      </w:r>
      <w:r w:rsidRPr="00485D21">
        <w:rPr>
          <w:rFonts w:ascii="Consolas" w:eastAsia="Times New Roman" w:hAnsi="Consolas" w:cs="Consolas"/>
          <w:color w:val="800080"/>
          <w:sz w:val="18"/>
        </w:rPr>
        <w:t>"div"</w:t>
      </w:r>
      <w:r w:rsidRPr="00485D21">
        <w:rPr>
          <w:rFonts w:ascii="Consolas" w:eastAsia="Times New Roman" w:hAnsi="Consolas" w:cs="Consolas"/>
          <w:color w:val="000000"/>
          <w:sz w:val="18"/>
          <w:szCs w:val="18"/>
        </w:rPr>
        <w:t>).hide();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Q14. Is there any difference between body onload() and document.ready() function?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Consolas" w:eastAsia="Times New Roman" w:hAnsi="Consolas" w:cs="Consolas"/>
          <w:color w:val="990000"/>
        </w:rPr>
        <w:t>document.ready()</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function is different from body</w:t>
      </w:r>
      <w:r w:rsidRPr="00485D21">
        <w:rPr>
          <w:rFonts w:ascii="Segoe UI" w:eastAsia="Times New Roman" w:hAnsi="Segoe UI" w:cs="Segoe UI"/>
          <w:color w:val="111111"/>
          <w:sz w:val="19"/>
        </w:rPr>
        <w:t> </w:t>
      </w:r>
      <w:r w:rsidRPr="00485D21">
        <w:rPr>
          <w:rFonts w:ascii="Consolas" w:eastAsia="Times New Roman" w:hAnsi="Consolas" w:cs="Consolas"/>
          <w:color w:val="990000"/>
        </w:rPr>
        <w:t>onload()</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function for 2 reasons.</w:t>
      </w:r>
    </w:p>
    <w:p w:rsidR="00485D21" w:rsidRPr="00485D21" w:rsidRDefault="00485D21" w:rsidP="00485D21">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We can have more than one</w:t>
      </w:r>
      <w:r w:rsidRPr="00485D21">
        <w:rPr>
          <w:rFonts w:ascii="Segoe UI" w:eastAsia="Times New Roman" w:hAnsi="Segoe UI" w:cs="Segoe UI"/>
          <w:color w:val="111111"/>
          <w:sz w:val="19"/>
        </w:rPr>
        <w:t> </w:t>
      </w:r>
      <w:r w:rsidRPr="00485D21">
        <w:rPr>
          <w:rFonts w:ascii="Consolas" w:eastAsia="Times New Roman" w:hAnsi="Consolas" w:cs="Consolas"/>
          <w:color w:val="990000"/>
        </w:rPr>
        <w:t>document.ready()</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rPr>
        <w:t>function in a page where we can have only one body</w:t>
      </w:r>
      <w:r w:rsidRPr="00485D21">
        <w:rPr>
          <w:rFonts w:ascii="Consolas" w:eastAsia="Times New Roman" w:hAnsi="Consolas" w:cs="Consolas"/>
          <w:color w:val="990000"/>
        </w:rPr>
        <w:t>onload</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rPr>
        <w:t>function.</w:t>
      </w:r>
    </w:p>
    <w:p w:rsidR="00485D21" w:rsidRPr="00485D21" w:rsidRDefault="00485D21" w:rsidP="00485D21">
      <w:pPr>
        <w:numPr>
          <w:ilvl w:val="0"/>
          <w:numId w:val="2"/>
        </w:numPr>
        <w:shd w:val="clear" w:color="auto" w:fill="FFFFFF"/>
        <w:spacing w:after="0" w:line="240" w:lineRule="auto"/>
        <w:ind w:left="0"/>
        <w:rPr>
          <w:rFonts w:ascii="Segoe UI" w:eastAsia="Times New Roman" w:hAnsi="Segoe UI" w:cs="Segoe UI"/>
          <w:color w:val="111111"/>
          <w:sz w:val="19"/>
          <w:szCs w:val="19"/>
        </w:rPr>
      </w:pPr>
      <w:r w:rsidRPr="00485D21">
        <w:rPr>
          <w:rFonts w:ascii="Consolas" w:eastAsia="Times New Roman" w:hAnsi="Consolas" w:cs="Consolas"/>
          <w:color w:val="990000"/>
        </w:rPr>
        <w:t>document.ready()</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rPr>
        <w:t>function is called as soon as DOM is loaded where</w:t>
      </w:r>
      <w:r w:rsidRPr="00485D21">
        <w:rPr>
          <w:rFonts w:ascii="Segoe UI" w:eastAsia="Times New Roman" w:hAnsi="Segoe UI" w:cs="Segoe UI"/>
          <w:color w:val="111111"/>
          <w:sz w:val="19"/>
        </w:rPr>
        <w:t> </w:t>
      </w:r>
      <w:r w:rsidRPr="00485D21">
        <w:rPr>
          <w:rFonts w:ascii="Consolas" w:eastAsia="Times New Roman" w:hAnsi="Consolas" w:cs="Consolas"/>
          <w:color w:val="990000"/>
        </w:rPr>
        <w:t>body.onload()</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rPr>
        <w:t>function is called when everything gets loaded on the page that includes DOM, images and all associated resources of the page.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Q15. What is the difference between .js and .min.js?</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jQuery library comes in 2 different versions Development and Production/Deployment. The deployment version is also known as minified version. So .min.js is basically the minified version of jQuery library file. Both the files are same as far as functionality is concerned. but .min.js is quite small in size so it loads quickly and saves bandwidth.</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Q16. Why there are two different version of jQuery library?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jQuery library comes in 2 different versions.</w:t>
      </w:r>
    </w:p>
    <w:p w:rsidR="00485D21" w:rsidRPr="00485D21" w:rsidRDefault="00485D21" w:rsidP="00485D21">
      <w:pPr>
        <w:numPr>
          <w:ilvl w:val="0"/>
          <w:numId w:val="3"/>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Development </w:t>
      </w:r>
    </w:p>
    <w:p w:rsidR="00485D21" w:rsidRPr="00485D21" w:rsidRDefault="00485D21" w:rsidP="00485D21">
      <w:pPr>
        <w:numPr>
          <w:ilvl w:val="0"/>
          <w:numId w:val="3"/>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Production/Deployment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The development version is quite useful at development time as jQuery is open source and if you want to change something then you can make those changes in development version. But the deployment version is minified version or compressed version so it is impossible to make changes in it. Because it is compressed, so its size is very less than the production version which affects the page load time.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Q17. What is a CDN?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A content delivery network or content distribution network (CDN) is a large distributed system of servers deployed in multiple data centers across the Internet. The goal of a CDN is to serve content to end-users with high availability and high performance.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lastRenderedPageBreak/>
        <w:t>Q18. Which are the popular jQuery CDN? and what is the advantage of using CDN?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There are 3 popular jQuery CDNs.</w:t>
      </w:r>
    </w:p>
    <w:p w:rsidR="00485D21" w:rsidRPr="00485D21" w:rsidRDefault="00485D21" w:rsidP="00485D21">
      <w:pPr>
        <w:numPr>
          <w:ilvl w:val="0"/>
          <w:numId w:val="4"/>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1. Google.</w:t>
      </w:r>
    </w:p>
    <w:p w:rsidR="00485D21" w:rsidRPr="00485D21" w:rsidRDefault="00485D21" w:rsidP="00485D21">
      <w:pPr>
        <w:numPr>
          <w:ilvl w:val="0"/>
          <w:numId w:val="4"/>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2. Microsoft</w:t>
      </w:r>
    </w:p>
    <w:p w:rsidR="00485D21" w:rsidRPr="00485D21" w:rsidRDefault="00485D21" w:rsidP="00485D21">
      <w:pPr>
        <w:numPr>
          <w:ilvl w:val="0"/>
          <w:numId w:val="4"/>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3.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Advantage of using CDN.</w:t>
      </w:r>
    </w:p>
    <w:p w:rsidR="00485D21" w:rsidRPr="00485D21" w:rsidRDefault="00485D21" w:rsidP="00485D21">
      <w:pPr>
        <w:numPr>
          <w:ilvl w:val="0"/>
          <w:numId w:val="5"/>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It reduces the load from your server.</w:t>
      </w:r>
    </w:p>
    <w:p w:rsidR="00485D21" w:rsidRPr="00485D21" w:rsidRDefault="00485D21" w:rsidP="00485D21">
      <w:pPr>
        <w:numPr>
          <w:ilvl w:val="0"/>
          <w:numId w:val="5"/>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It saves bandwidth. jQuery framework will load faster from these CDN.</w:t>
      </w:r>
    </w:p>
    <w:p w:rsidR="00485D21" w:rsidRPr="00485D21" w:rsidRDefault="00485D21" w:rsidP="00485D21">
      <w:pPr>
        <w:numPr>
          <w:ilvl w:val="0"/>
          <w:numId w:val="5"/>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The most important benefit is it will be cached, if the user has visited any site which is using jQuery framework from any of these CDN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Q19. How to load jQuery from CDN?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Below is the code to load jQuery from all 3 CDNs.</w:t>
      </w:r>
      <w:r w:rsidRPr="00485D21">
        <w:rPr>
          <w:rFonts w:ascii="Segoe UI" w:eastAsia="Times New Roman" w:hAnsi="Segoe UI" w:cs="Segoe UI"/>
          <w:color w:val="111111"/>
          <w:sz w:val="19"/>
          <w:szCs w:val="19"/>
        </w:rPr>
        <w:br/>
      </w:r>
      <w:r w:rsidRPr="00485D21">
        <w:rPr>
          <w:rFonts w:ascii="Segoe UI" w:eastAsia="Times New Roman" w:hAnsi="Segoe UI" w:cs="Segoe UI"/>
          <w:b/>
          <w:bCs/>
          <w:color w:val="111111"/>
          <w:sz w:val="19"/>
        </w:rPr>
        <w:t>Code to load jQuery Framework from Google CDN</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src</w:t>
      </w:r>
      <w:r w:rsidRPr="00485D21">
        <w:rPr>
          <w:rFonts w:ascii="Consolas" w:eastAsia="Times New Roman" w:hAnsi="Consolas" w:cs="Consolas"/>
          <w:color w:val="0000FF"/>
          <w:sz w:val="18"/>
        </w:rPr>
        <w:t>="http://ajax.googleapis.com/ajax/libs/jquery/1.9.1/jquery.min.js"&gt;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b/>
          <w:bCs/>
          <w:color w:val="111111"/>
          <w:sz w:val="19"/>
        </w:rPr>
        <w:t>Code to load jQuery Framework from Microsoft CDN</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src</w:t>
      </w:r>
      <w:r w:rsidRPr="00485D21">
        <w:rPr>
          <w:rFonts w:ascii="Consolas" w:eastAsia="Times New Roman" w:hAnsi="Consolas" w:cs="Consolas"/>
          <w:color w:val="0000FF"/>
          <w:sz w:val="18"/>
        </w:rPr>
        <w:t>="http://ajax.microsoft.com/ajax/jquery/jquery-1.9.1.min.js"&gt;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b/>
          <w:bCs/>
          <w:color w:val="111111"/>
          <w:sz w:val="19"/>
        </w:rPr>
        <w:t>Code to load jQuery Framework from jQuery Site(EdgeCast CDN)</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src</w:t>
      </w:r>
      <w:r w:rsidRPr="00485D21">
        <w:rPr>
          <w:rFonts w:ascii="Consolas" w:eastAsia="Times New Roman" w:hAnsi="Consolas" w:cs="Consolas"/>
          <w:color w:val="0000FF"/>
          <w:sz w:val="18"/>
        </w:rPr>
        <w:t>="http://code.jquery.com/jquery-1.9.1.min.js"&gt;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Q20. How to load jQuery locally when CDN fails?</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It is a good approach to always use CDN but sometimes what if the CDN is down (rare possibility though) but you never know in this world as anything can happen.</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Below given jQuery code checks whether jQuery is loaded from Google CDN or not, if not then it references the jQuery.js file from your folder.</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src</w:t>
      </w:r>
      <w:r w:rsidRPr="00485D21">
        <w:rPr>
          <w:rFonts w:ascii="Consolas" w:eastAsia="Times New Roman" w:hAnsi="Consolas" w:cs="Consolas"/>
          <w:color w:val="0000FF"/>
          <w:sz w:val="18"/>
        </w:rPr>
        <w:t>="http://ajax.googleapis.com/ajax/libs/jquery/1.9.1/jquery.min.js"&gt;&lt;/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if</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typeof</w:t>
      </w:r>
      <w:r w:rsidRPr="00485D21">
        <w:rPr>
          <w:rFonts w:ascii="Consolas" w:eastAsia="Times New Roman" w:hAnsi="Consolas" w:cs="Consolas"/>
          <w:color w:val="000000"/>
          <w:sz w:val="18"/>
          <w:szCs w:val="18"/>
        </w:rPr>
        <w:t xml:space="preserve"> jQuery == </w:t>
      </w:r>
      <w:r w:rsidRPr="00485D21">
        <w:rPr>
          <w:rFonts w:ascii="Consolas" w:eastAsia="Times New Roman" w:hAnsi="Consolas" w:cs="Consolas"/>
          <w:color w:val="800080"/>
          <w:sz w:val="18"/>
        </w:rPr>
        <w:t>'undefined'</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document.write(unescape(</w:t>
      </w:r>
      <w:r w:rsidRPr="00485D21">
        <w:rPr>
          <w:rFonts w:ascii="Consolas" w:eastAsia="Times New Roman" w:hAnsi="Consolas" w:cs="Consolas"/>
          <w:color w:val="800080"/>
          <w:sz w:val="18"/>
        </w:rPr>
        <w:t>"%3Cscript src='Scripts/jquery.1.9.1.min.js' type='text/javascript'%3E%3C/script%3E"</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lastRenderedPageBreak/>
        <w:t>It first loads the jQuery from Google CDN and then check the jQuery object. If jQuery is not loaded successfully then it will references the jQuery.js file from hard drive location. In this example, the jQuery.js is loaded from Scripts folder.</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Q21. What are selectors in jQuery and how many types of selectors are there?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To work with an element on the web page, first we need to find them. To find the html element in jQuery we use selectors. There are many types of selectors but basic selectors are: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Name: Selects all elements which match with the given element Name.</w:t>
      </w:r>
    </w:p>
    <w:p w:rsidR="00485D21" w:rsidRPr="00485D21" w:rsidRDefault="00485D21" w:rsidP="00485D21">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#ID: Selects a single element which matches with the given ID</w:t>
      </w:r>
    </w:p>
    <w:p w:rsidR="00485D21" w:rsidRPr="00485D21" w:rsidRDefault="00485D21" w:rsidP="00485D21">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.Class: Selects all elements which match with the given Class.</w:t>
      </w:r>
    </w:p>
    <w:p w:rsidR="00485D21" w:rsidRPr="00485D21" w:rsidRDefault="00485D21" w:rsidP="00485D21">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Universal (*): Selects all elements available in a DOM.</w:t>
      </w:r>
    </w:p>
    <w:p w:rsidR="00485D21" w:rsidRPr="00485D21" w:rsidRDefault="00485D21" w:rsidP="00485D21">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Multiple Elements E, F, G: Selects the combined results of all the specified selectors E, F or G.</w:t>
      </w:r>
    </w:p>
    <w:p w:rsidR="00485D21" w:rsidRPr="00485D21" w:rsidRDefault="00485D21" w:rsidP="00485D21">
      <w:pPr>
        <w:numPr>
          <w:ilvl w:val="0"/>
          <w:numId w:val="6"/>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Attribute Selector: Select elements based on its attribute value.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Q22. How do you select element by ID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To select element use ID selector. We need to prefix the id with "#" (hash symbol). For example, to select element with ID "txtName", then syntax would be,</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'#txtName'</w:t>
      </w: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Q23. What does $("div") will select?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This will select all the div elements on page.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Q24. How to select element having a particular class (".selected")?</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Consolas" w:eastAsia="Times New Roman" w:hAnsi="Consolas" w:cs="Consolas"/>
          <w:color w:val="990000"/>
        </w:rPr>
        <w:t>$('.selected')</w:t>
      </w:r>
      <w:r w:rsidRPr="00485D21">
        <w:rPr>
          <w:rFonts w:ascii="Segoe UI" w:eastAsia="Times New Roman" w:hAnsi="Segoe UI" w:cs="Segoe UI"/>
          <w:color w:val="111111"/>
          <w:sz w:val="19"/>
          <w:szCs w:val="19"/>
          <w:shd w:val="clear" w:color="auto" w:fill="FFFFFF"/>
        </w:rPr>
        <w:t>. This selector is known as class selector. We need to prefix the class name with "." (dot).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Q25. What does $("div.parent") will select?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All the div element with parent class.</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Q26. What are the fastest selectors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ID and element selectors are the fastest selectors in jQuery.</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lastRenderedPageBreak/>
        <w:t>Q27. What are the slow selectors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class selectors are the slow compare to ID and element.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Q28. How jQuery selectors are executed?</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Your last selectors is always executed first. For example, in below jQuery code, jQuery will first find all the elements with class "</w:t>
      </w:r>
      <w:r w:rsidRPr="00485D21">
        <w:rPr>
          <w:rFonts w:ascii="Consolas" w:eastAsia="Times New Roman" w:hAnsi="Consolas" w:cs="Consolas"/>
          <w:color w:val="990000"/>
        </w:rPr>
        <w:t>.myCssClass</w:t>
      </w:r>
      <w:r w:rsidRPr="00485D21">
        <w:rPr>
          <w:rFonts w:ascii="Segoe UI" w:eastAsia="Times New Roman" w:hAnsi="Segoe UI" w:cs="Segoe UI"/>
          <w:color w:val="111111"/>
          <w:sz w:val="19"/>
          <w:szCs w:val="19"/>
          <w:shd w:val="clear" w:color="auto" w:fill="FFFFFF"/>
        </w:rPr>
        <w:t>" and after that it will reject all the other elements which are not in "p#elmID".</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"p#elmID .myCssClass"</w:t>
      </w: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Q29. Which is fast document.getElementByID('txtName') or $('#txtName').?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Native JavaScipt is always fast. jQuery method to select txtName "</w:t>
      </w:r>
      <w:r w:rsidRPr="00485D21">
        <w:rPr>
          <w:rFonts w:ascii="Consolas" w:eastAsia="Times New Roman" w:hAnsi="Consolas" w:cs="Consolas"/>
          <w:color w:val="990000"/>
        </w:rPr>
        <w:t>$('#txtName')</w:t>
      </w:r>
      <w:r w:rsidRPr="00485D21">
        <w:rPr>
          <w:rFonts w:ascii="Segoe UI" w:eastAsia="Times New Roman" w:hAnsi="Segoe UI" w:cs="Segoe UI"/>
          <w:color w:val="111111"/>
          <w:sz w:val="19"/>
          <w:szCs w:val="19"/>
          <w:shd w:val="clear" w:color="auto" w:fill="FFFFFF"/>
        </w:rPr>
        <w:t>" will internally makes a call to</w:t>
      </w:r>
      <w:r w:rsidRPr="00485D21">
        <w:rPr>
          <w:rFonts w:ascii="Segoe UI" w:eastAsia="Times New Roman" w:hAnsi="Segoe UI" w:cs="Segoe UI"/>
          <w:color w:val="111111"/>
          <w:sz w:val="19"/>
        </w:rPr>
        <w:t> </w:t>
      </w:r>
      <w:r w:rsidRPr="00485D21">
        <w:rPr>
          <w:rFonts w:ascii="Consolas" w:eastAsia="Times New Roman" w:hAnsi="Consolas" w:cs="Consolas"/>
          <w:color w:val="990000"/>
        </w:rPr>
        <w:t>document.getElementByID('txtName')</w:t>
      </w:r>
      <w:r w:rsidRPr="00485D21">
        <w:rPr>
          <w:rFonts w:ascii="Segoe UI" w:eastAsia="Times New Roman" w:hAnsi="Segoe UI" w:cs="Segoe UI"/>
          <w:color w:val="111111"/>
          <w:sz w:val="19"/>
          <w:szCs w:val="19"/>
          <w:shd w:val="clear" w:color="auto" w:fill="FFFFFF"/>
        </w:rPr>
        <w:t>. As jQuery is written on top of JavaScript and it internally uses JavaScript only So JavaScript is always fast.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Q30. Difference between $(this) and 'this'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this and</w:t>
      </w:r>
      <w:r w:rsidRPr="00485D21">
        <w:rPr>
          <w:rFonts w:ascii="Segoe UI" w:eastAsia="Times New Roman" w:hAnsi="Segoe UI" w:cs="Segoe UI"/>
          <w:color w:val="111111"/>
          <w:sz w:val="19"/>
        </w:rPr>
        <w:t> </w:t>
      </w:r>
      <w:r w:rsidRPr="00485D21">
        <w:rPr>
          <w:rFonts w:ascii="Consolas" w:eastAsia="Times New Roman" w:hAnsi="Consolas" w:cs="Consolas"/>
          <w:color w:val="990000"/>
        </w:rPr>
        <w:t>$(this)</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refers to the same element. The only difference is the way they are used. 'this' is used in traditional sense, when 'this' is wrapped in</w:t>
      </w:r>
      <w:r w:rsidRPr="00485D21">
        <w:rPr>
          <w:rFonts w:ascii="Segoe UI" w:eastAsia="Times New Roman" w:hAnsi="Segoe UI" w:cs="Segoe UI"/>
          <w:color w:val="111111"/>
          <w:sz w:val="19"/>
        </w:rPr>
        <w:t> </w:t>
      </w:r>
      <w:r w:rsidRPr="00485D21">
        <w:rPr>
          <w:rFonts w:ascii="Consolas" w:eastAsia="Times New Roman" w:hAnsi="Consolas" w:cs="Consolas"/>
          <w:color w:val="990000"/>
        </w:rPr>
        <w: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then it becomes a jQuery object and you are able to use the power of jQuery.</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'#spnValue'</w:t>
      </w:r>
      <w:r w:rsidRPr="00485D21">
        <w:rPr>
          <w:rFonts w:ascii="Consolas" w:eastAsia="Times New Roman" w:hAnsi="Consolas" w:cs="Consolas"/>
          <w:color w:val="000000"/>
          <w:sz w:val="18"/>
          <w:szCs w:val="18"/>
        </w:rPr>
        <w:t>).mouseover(function(){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alert($(</w:t>
      </w:r>
      <w:r w:rsidRPr="00485D21">
        <w:rPr>
          <w:rFonts w:ascii="Consolas" w:eastAsia="Times New Roman" w:hAnsi="Consolas" w:cs="Consolas"/>
          <w:color w:val="0000FF"/>
          <w:sz w:val="18"/>
        </w:rPr>
        <w:t>this</w:t>
      </w:r>
      <w:r w:rsidRPr="00485D21">
        <w:rPr>
          <w:rFonts w:ascii="Consolas" w:eastAsia="Times New Roman" w:hAnsi="Consolas" w:cs="Consolas"/>
          <w:color w:val="000000"/>
          <w:sz w:val="18"/>
          <w:szCs w:val="18"/>
        </w:rPr>
        <w:t>).text());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In below example, this is an object but since it is not wrapped in</w:t>
      </w:r>
      <w:r w:rsidRPr="00485D21">
        <w:rPr>
          <w:rFonts w:ascii="Segoe UI" w:eastAsia="Times New Roman" w:hAnsi="Segoe UI" w:cs="Segoe UI"/>
          <w:color w:val="111111"/>
          <w:sz w:val="19"/>
        </w:rPr>
        <w:t> </w:t>
      </w:r>
      <w:r w:rsidRPr="00485D21">
        <w:rPr>
          <w:rFonts w:ascii="Consolas" w:eastAsia="Times New Roman" w:hAnsi="Consolas" w:cs="Consolas"/>
          <w:color w:val="990000"/>
        </w:rPr>
        <w:t>$()</w:t>
      </w:r>
      <w:r w:rsidRPr="00485D21">
        <w:rPr>
          <w:rFonts w:ascii="Segoe UI" w:eastAsia="Times New Roman" w:hAnsi="Segoe UI" w:cs="Segoe UI"/>
          <w:color w:val="111111"/>
          <w:sz w:val="19"/>
          <w:szCs w:val="19"/>
          <w:shd w:val="clear" w:color="auto" w:fill="FFFFFF"/>
        </w:rPr>
        <w:t>, we can't use jQuery method and use the native JavaScript to get the value of span element.</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'#spnValue'</w:t>
      </w:r>
      <w:r w:rsidRPr="00485D21">
        <w:rPr>
          <w:rFonts w:ascii="Consolas" w:eastAsia="Times New Roman" w:hAnsi="Consolas" w:cs="Consolas"/>
          <w:color w:val="000000"/>
          <w:sz w:val="18"/>
          <w:szCs w:val="18"/>
        </w:rPr>
        <w:t>).mouseover(function(){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alert(</w:t>
      </w:r>
      <w:r w:rsidRPr="00485D21">
        <w:rPr>
          <w:rFonts w:ascii="Consolas" w:eastAsia="Times New Roman" w:hAnsi="Consolas" w:cs="Consolas"/>
          <w:color w:val="0000FF"/>
          <w:sz w:val="18"/>
        </w:rPr>
        <w:t>this</w:t>
      </w:r>
      <w:r w:rsidRPr="00485D21">
        <w:rPr>
          <w:rFonts w:ascii="Consolas" w:eastAsia="Times New Roman" w:hAnsi="Consolas" w:cs="Consolas"/>
          <w:color w:val="000000"/>
          <w:sz w:val="18"/>
          <w:szCs w:val="18"/>
        </w:rPr>
        <w:t>.innerText);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Q31. How do you check if an element is empty?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There are 2 ways to check if element is empty or not. We can check using ":empty" selector.</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if</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'#element'</w:t>
      </w:r>
      <w:r w:rsidRPr="00485D21">
        <w:rPr>
          <w:rFonts w:ascii="Consolas" w:eastAsia="Times New Roman" w:hAnsi="Consolas" w:cs="Consolas"/>
          <w:color w:val="000000"/>
          <w:sz w:val="18"/>
          <w:szCs w:val="18"/>
        </w:rPr>
        <w:t>).is(</w:t>
      </w:r>
      <w:r w:rsidRPr="00485D21">
        <w:rPr>
          <w:rFonts w:ascii="Consolas" w:eastAsia="Times New Roman" w:hAnsi="Consolas" w:cs="Consolas"/>
          <w:color w:val="800080"/>
          <w:sz w:val="18"/>
        </w:rPr>
        <w:t>':empty'</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i/>
          <w:iCs/>
          <w:color w:val="008000"/>
          <w:sz w:val="18"/>
        </w:rPr>
        <w:t>//Element is empty</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lastRenderedPageBreak/>
        <w:t xml:space="preserve">});  </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And the second way is using the "$.trim()" method.</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if</w:t>
      </w:r>
      <w:r w:rsidRPr="00485D21">
        <w:rPr>
          <w:rFonts w:ascii="Consolas" w:eastAsia="Times New Roman" w:hAnsi="Consolas" w:cs="Consolas"/>
          <w:color w:val="000000"/>
          <w:sz w:val="18"/>
          <w:szCs w:val="18"/>
        </w:rPr>
        <w:t>($.trim($(</w:t>
      </w:r>
      <w:r w:rsidRPr="00485D21">
        <w:rPr>
          <w:rFonts w:ascii="Consolas" w:eastAsia="Times New Roman" w:hAnsi="Consolas" w:cs="Consolas"/>
          <w:color w:val="800080"/>
          <w:sz w:val="18"/>
        </w:rPr>
        <w:t>'#element'</w:t>
      </w:r>
      <w:r w:rsidRPr="00485D21">
        <w:rPr>
          <w:rFonts w:ascii="Consolas" w:eastAsia="Times New Roman" w:hAnsi="Consolas" w:cs="Consolas"/>
          <w:color w:val="000000"/>
          <w:sz w:val="18"/>
          <w:szCs w:val="18"/>
        </w:rPr>
        <w:t>).html())==</w:t>
      </w:r>
      <w:r w:rsidRPr="00485D21">
        <w:rPr>
          <w:rFonts w:ascii="Consolas" w:eastAsia="Times New Roman" w:hAnsi="Consolas" w:cs="Consolas"/>
          <w:color w:val="800080"/>
          <w:sz w:val="18"/>
        </w:rPr>
        <w:t>''</w:t>
      </w:r>
      <w:r w:rsidRPr="00485D21">
        <w:rPr>
          <w:rFonts w:ascii="Consolas" w:eastAsia="Times New Roman" w:hAnsi="Consolas" w:cs="Consolas"/>
          <w:color w:val="000000"/>
          <w:sz w:val="18"/>
          <w:szCs w:val="18"/>
        </w:rPr>
        <w:t>)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i/>
          <w:iCs/>
          <w:color w:val="008000"/>
          <w:sz w:val="18"/>
        </w:rPr>
        <w:t>//Element is empty</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Q32. How do you check if an element exists or not in jQuery? </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Using jQuery length property, we can ensure whether element exists or not.</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if</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'#element'</w:t>
      </w:r>
      <w:r w:rsidRPr="00485D21">
        <w:rPr>
          <w:rFonts w:ascii="Consolas" w:eastAsia="Times New Roman" w:hAnsi="Consolas" w:cs="Consolas"/>
          <w:color w:val="000000"/>
          <w:sz w:val="18"/>
          <w:szCs w:val="18"/>
        </w:rPr>
        <w:t xml:space="preserve">).length &gt; </w:t>
      </w:r>
      <w:r w:rsidRPr="00485D21">
        <w:rPr>
          <w:rFonts w:ascii="Consolas" w:eastAsia="Times New Roman" w:hAnsi="Consolas" w:cs="Consolas"/>
          <w:color w:val="000080"/>
          <w:sz w:val="18"/>
        </w:rPr>
        <w:t>0</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i/>
          <w:iCs/>
          <w:color w:val="008000"/>
          <w:sz w:val="18"/>
        </w:rPr>
        <w:t>//Element exists</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Q33. What is the use of jquery .each() function?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w:t>
      </w:r>
      <w:r w:rsidRPr="00485D21">
        <w:rPr>
          <w:rFonts w:ascii="Segoe UI" w:eastAsia="Times New Roman" w:hAnsi="Segoe UI" w:cs="Segoe UI"/>
          <w:color w:val="111111"/>
          <w:sz w:val="19"/>
        </w:rPr>
        <w:t> </w:t>
      </w:r>
      <w:r w:rsidRPr="00485D21">
        <w:rPr>
          <w:rFonts w:ascii="Consolas" w:eastAsia="Times New Roman" w:hAnsi="Consolas" w:cs="Consolas"/>
          <w:color w:val="990000"/>
        </w:rPr>
        <w:t>$.each()</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function is used to iterate over a jQuery object. The</w:t>
      </w:r>
      <w:r w:rsidRPr="00485D21">
        <w:rPr>
          <w:rFonts w:ascii="Segoe UI" w:eastAsia="Times New Roman" w:hAnsi="Segoe UI" w:cs="Segoe UI"/>
          <w:color w:val="111111"/>
          <w:sz w:val="19"/>
        </w:rPr>
        <w:t> </w:t>
      </w:r>
      <w:r w:rsidRPr="00485D21">
        <w:rPr>
          <w:rFonts w:ascii="Consolas" w:eastAsia="Times New Roman" w:hAnsi="Consolas" w:cs="Consolas"/>
          <w:color w:val="990000"/>
        </w:rPr>
        <w:t>$.each()</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function can be used to iterate over any collection, whether it is an object or an array.</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Q34. What is the difference between jquery.size() and jquery.length?</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jQuery</w:t>
      </w:r>
      <w:r w:rsidRPr="00485D21">
        <w:rPr>
          <w:rFonts w:ascii="Segoe UI" w:eastAsia="Times New Roman" w:hAnsi="Segoe UI" w:cs="Segoe UI"/>
          <w:color w:val="111111"/>
          <w:sz w:val="19"/>
        </w:rPr>
        <w:t> </w:t>
      </w:r>
      <w:r w:rsidRPr="00485D21">
        <w:rPr>
          <w:rFonts w:ascii="Consolas" w:eastAsia="Times New Roman" w:hAnsi="Consolas" w:cs="Consolas"/>
          <w:color w:val="990000"/>
        </w:rPr>
        <w:t>.size()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returns number of element in the object. But it is not preferred to use the</w:t>
      </w:r>
      <w:r w:rsidRPr="00485D21">
        <w:rPr>
          <w:rFonts w:ascii="Segoe UI" w:eastAsia="Times New Roman" w:hAnsi="Segoe UI" w:cs="Segoe UI"/>
          <w:color w:val="111111"/>
          <w:sz w:val="19"/>
        </w:rPr>
        <w:t> </w:t>
      </w:r>
      <w:r w:rsidRPr="00485D21">
        <w:rPr>
          <w:rFonts w:ascii="Consolas" w:eastAsia="Times New Roman" w:hAnsi="Consolas" w:cs="Consolas"/>
          <w:color w:val="990000"/>
        </w:rPr>
        <w:t>size()</w:t>
      </w:r>
      <w:r w:rsidRPr="00485D21">
        <w:rPr>
          <w:rFonts w:ascii="Segoe UI" w:eastAsia="Times New Roman" w:hAnsi="Segoe UI" w:cs="Segoe UI"/>
          <w:color w:val="111111"/>
          <w:sz w:val="19"/>
          <w:szCs w:val="19"/>
          <w:shd w:val="clear" w:color="auto" w:fill="FFFFFF"/>
        </w:rPr>
        <w:t>method as jQuery provide</w:t>
      </w:r>
      <w:r w:rsidRPr="00485D21">
        <w:rPr>
          <w:rFonts w:ascii="Segoe UI" w:eastAsia="Times New Roman" w:hAnsi="Segoe UI" w:cs="Segoe UI"/>
          <w:color w:val="111111"/>
          <w:sz w:val="19"/>
        </w:rPr>
        <w:t> </w:t>
      </w:r>
      <w:r w:rsidRPr="00485D21">
        <w:rPr>
          <w:rFonts w:ascii="Consolas" w:eastAsia="Times New Roman" w:hAnsi="Consolas" w:cs="Consolas"/>
          <w:color w:val="990000"/>
        </w:rPr>
        <w:t>.length</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property and which does the same thing. But the</w:t>
      </w:r>
      <w:r w:rsidRPr="00485D21">
        <w:rPr>
          <w:rFonts w:ascii="Segoe UI" w:eastAsia="Times New Roman" w:hAnsi="Segoe UI" w:cs="Segoe UI"/>
          <w:color w:val="111111"/>
          <w:sz w:val="19"/>
        </w:rPr>
        <w:t> </w:t>
      </w:r>
      <w:r w:rsidRPr="00485D21">
        <w:rPr>
          <w:rFonts w:ascii="Consolas" w:eastAsia="Times New Roman" w:hAnsi="Consolas" w:cs="Consolas"/>
          <w:color w:val="990000"/>
        </w:rPr>
        <w:t>.length</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property is preferred because it does not have the overhead of a function call.</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Q35. What is the difference between $('div') and $('&lt;div/&gt;')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$('&lt;div/&gt;') : This creates a new div element. However this is not added to DOM tree unless you don't append it to any DOM element.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$('div') : This selects all the div element present on the page.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Q36. What is the difference between parent() and parents() methods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 basic difference is the</w:t>
      </w:r>
      <w:r w:rsidRPr="00485D21">
        <w:rPr>
          <w:rFonts w:ascii="Segoe UI" w:eastAsia="Times New Roman" w:hAnsi="Segoe UI" w:cs="Segoe UI"/>
          <w:color w:val="111111"/>
          <w:sz w:val="19"/>
        </w:rPr>
        <w:t> </w:t>
      </w:r>
      <w:r w:rsidRPr="00485D21">
        <w:rPr>
          <w:rFonts w:ascii="Consolas" w:eastAsia="Times New Roman" w:hAnsi="Consolas" w:cs="Consolas"/>
          <w:color w:val="990000"/>
        </w:rPr>
        <w:t>parent()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function travels only one level in the DOM tree, where parents() function search through the whole DOM tree.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Q37. What is the difference between eq() and get() methods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lastRenderedPageBreak/>
        <w:t>Ans:</w:t>
      </w:r>
      <w:r w:rsidRPr="00485D21">
        <w:rPr>
          <w:rFonts w:ascii="Segoe UI" w:eastAsia="Times New Roman" w:hAnsi="Segoe UI" w:cs="Segoe UI"/>
          <w:color w:val="111111"/>
          <w:sz w:val="19"/>
        </w:rPr>
        <w:t> </w:t>
      </w:r>
      <w:r w:rsidRPr="00485D21">
        <w:rPr>
          <w:rFonts w:ascii="Consolas" w:eastAsia="Times New Roman" w:hAnsi="Consolas" w:cs="Consolas"/>
          <w:color w:val="990000"/>
        </w:rPr>
        <w:t>eq()</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returns the element as a jQuery object. This method constructs a new jQuery object from one element within that set and returns it. That means that you can use jQuery functions on it.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Consolas" w:eastAsia="Times New Roman" w:hAnsi="Consolas" w:cs="Consolas"/>
          <w:color w:val="990000"/>
        </w:rPr>
        <w:t>get()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return a DOM element. The method retrieve the DOM elements matched by the jQuery object. But as it is a DOM element and it is not a jQuery-wrapped object. So jQuery functions can't be used. Find out more</w:t>
      </w:r>
      <w:r w:rsidRPr="00485D21">
        <w:rPr>
          <w:rFonts w:ascii="Segoe UI" w:eastAsia="Times New Roman" w:hAnsi="Segoe UI" w:cs="Segoe UI"/>
          <w:color w:val="111111"/>
          <w:sz w:val="19"/>
        </w:rPr>
        <w:t> </w:t>
      </w:r>
      <w:hyperlink r:id="rId6"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Q38. How do you implement animation functionality?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 .animate() method allows us to create animation effects on any numeric CSS property. This method changes an element from one state to another with CSS styles. The CSS property value is changed gradually, to create an animated effect.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Syntax is:</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(selector).animate({styles},speed,easing,callback)</w:t>
      </w:r>
    </w:p>
    <w:p w:rsidR="00485D21" w:rsidRPr="00485D21" w:rsidRDefault="00485D21" w:rsidP="00485D21">
      <w:pPr>
        <w:numPr>
          <w:ilvl w:val="0"/>
          <w:numId w:val="7"/>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styles: Specifies one or more CSS properties/values to animate.</w:t>
      </w:r>
    </w:p>
    <w:p w:rsidR="00485D21" w:rsidRPr="00485D21" w:rsidRDefault="00485D21" w:rsidP="00485D21">
      <w:pPr>
        <w:numPr>
          <w:ilvl w:val="0"/>
          <w:numId w:val="7"/>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duration: Optional. Specifies the speed of the animation.</w:t>
      </w:r>
    </w:p>
    <w:p w:rsidR="00485D21" w:rsidRPr="00485D21" w:rsidRDefault="00485D21" w:rsidP="00485D21">
      <w:pPr>
        <w:numPr>
          <w:ilvl w:val="0"/>
          <w:numId w:val="7"/>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easing: Optional. Specifies the speed of the element in different points of the animation. Default value is "swing".</w:t>
      </w:r>
    </w:p>
    <w:p w:rsidR="00485D21" w:rsidRPr="00485D21" w:rsidRDefault="00485D21" w:rsidP="00485D21">
      <w:pPr>
        <w:numPr>
          <w:ilvl w:val="0"/>
          <w:numId w:val="7"/>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callback: Optional. A function to be executed after the animation completes.</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Simple use of animate function is,</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"btnClick"</w:t>
      </w:r>
      <w:r w:rsidRPr="00485D21">
        <w:rPr>
          <w:rFonts w:ascii="Consolas" w:eastAsia="Times New Roman" w:hAnsi="Consolas" w:cs="Consolas"/>
          <w:color w:val="000000"/>
          <w:sz w:val="18"/>
          <w:szCs w:val="18"/>
        </w:rPr>
        <w:t>).click(function(){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"#dvBox"</w:t>
      </w:r>
      <w:r w:rsidRPr="00485D21">
        <w:rPr>
          <w:rFonts w:ascii="Consolas" w:eastAsia="Times New Roman" w:hAnsi="Consolas" w:cs="Consolas"/>
          <w:color w:val="000000"/>
          <w:sz w:val="18"/>
          <w:szCs w:val="18"/>
        </w:rPr>
        <w:t>).animate({height:</w:t>
      </w:r>
      <w:r w:rsidRPr="00485D21">
        <w:rPr>
          <w:rFonts w:ascii="Consolas" w:eastAsia="Times New Roman" w:hAnsi="Consolas" w:cs="Consolas"/>
          <w:color w:val="800080"/>
          <w:sz w:val="18"/>
        </w:rPr>
        <w:t>"100px"</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Q39. How to disable jQuery animation?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Using jQuery property "</w:t>
      </w:r>
      <w:r w:rsidRPr="00485D21">
        <w:rPr>
          <w:rFonts w:ascii="Segoe UI" w:eastAsia="Times New Roman" w:hAnsi="Segoe UI" w:cs="Segoe UI"/>
          <w:b/>
          <w:bCs/>
          <w:color w:val="111111"/>
          <w:sz w:val="19"/>
        </w:rPr>
        <w:t>jQuery.fx.off</w:t>
      </w:r>
      <w:r w:rsidRPr="00485D21">
        <w:rPr>
          <w:rFonts w:ascii="Segoe UI" w:eastAsia="Times New Roman" w:hAnsi="Segoe UI" w:cs="Segoe UI"/>
          <w:color w:val="111111"/>
          <w:sz w:val="19"/>
          <w:szCs w:val="19"/>
          <w:shd w:val="clear" w:color="auto" w:fill="FFFFFF"/>
        </w:rPr>
        <w:t>", which when set to true, disables all the jQuery animation. When this is done, all animation methods will immediately set elements to their final state when called, rather than displaying an effect.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Q40. How do you stop the currently-running animation?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Using jQuery "</w:t>
      </w:r>
      <w:r w:rsidRPr="00485D21">
        <w:rPr>
          <w:rFonts w:ascii="Consolas" w:eastAsia="Times New Roman" w:hAnsi="Consolas" w:cs="Consolas"/>
          <w:color w:val="990000"/>
        </w:rPr>
        <w:t>.stop()</w:t>
      </w:r>
      <w:r w:rsidRPr="00485D21">
        <w:rPr>
          <w:rFonts w:ascii="Segoe UI" w:eastAsia="Times New Roman" w:hAnsi="Segoe UI" w:cs="Segoe UI"/>
          <w:color w:val="111111"/>
          <w:sz w:val="19"/>
          <w:szCs w:val="19"/>
          <w:shd w:val="clear" w:color="auto" w:fill="FFFFFF"/>
        </w:rPr>
        <w:t>" method.</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Q41. What is the difference between .empty(), .remove() and .detach() methods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All these methods</w:t>
      </w:r>
      <w:r w:rsidRPr="00485D21">
        <w:rPr>
          <w:rFonts w:ascii="Segoe UI" w:eastAsia="Times New Roman" w:hAnsi="Segoe UI" w:cs="Segoe UI"/>
          <w:color w:val="111111"/>
          <w:sz w:val="19"/>
        </w:rPr>
        <w:t> </w:t>
      </w:r>
      <w:r w:rsidRPr="00485D21">
        <w:rPr>
          <w:rFonts w:ascii="Consolas" w:eastAsia="Times New Roman" w:hAnsi="Consolas" w:cs="Consolas"/>
          <w:color w:val="990000"/>
        </w:rPr>
        <w:t>.empty()</w:t>
      </w:r>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rPr>
        <w:t> </w:t>
      </w:r>
      <w:r w:rsidRPr="00485D21">
        <w:rPr>
          <w:rFonts w:ascii="Consolas" w:eastAsia="Times New Roman" w:hAnsi="Consolas" w:cs="Consolas"/>
          <w:color w:val="990000"/>
        </w:rPr>
        <w:t>.remove()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and</w:t>
      </w:r>
      <w:r w:rsidRPr="00485D21">
        <w:rPr>
          <w:rFonts w:ascii="Segoe UI" w:eastAsia="Times New Roman" w:hAnsi="Segoe UI" w:cs="Segoe UI"/>
          <w:color w:val="111111"/>
          <w:sz w:val="19"/>
        </w:rPr>
        <w:t> </w:t>
      </w:r>
      <w:r w:rsidRPr="00485D21">
        <w:rPr>
          <w:rFonts w:ascii="Consolas" w:eastAsia="Times New Roman" w:hAnsi="Consolas" w:cs="Consolas"/>
          <w:color w:val="990000"/>
        </w:rPr>
        <w:t>.detach()</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are used for removing elements from DOM but they all are different.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Consolas" w:eastAsia="Times New Roman" w:hAnsi="Consolas" w:cs="Consolas"/>
          <w:color w:val="990000"/>
        </w:rPr>
        <w:t>.empty()</w:t>
      </w:r>
      <w:r w:rsidRPr="00485D21">
        <w:rPr>
          <w:rFonts w:ascii="Segoe UI" w:eastAsia="Times New Roman" w:hAnsi="Segoe UI" w:cs="Segoe UI"/>
          <w:color w:val="111111"/>
          <w:sz w:val="19"/>
          <w:szCs w:val="19"/>
          <w:shd w:val="clear" w:color="auto" w:fill="FFFFFF"/>
        </w:rPr>
        <w:t>: This method removes all the child element of the matched element where remove() method removes set of matched elements from DOM.</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Consolas" w:eastAsia="Times New Roman" w:hAnsi="Consolas" w:cs="Consolas"/>
          <w:color w:val="990000"/>
        </w:rPr>
        <w:lastRenderedPageBreak/>
        <w:t>.remove()</w:t>
      </w:r>
      <w:r w:rsidRPr="00485D21">
        <w:rPr>
          <w:rFonts w:ascii="Segoe UI" w:eastAsia="Times New Roman" w:hAnsi="Segoe UI" w:cs="Segoe UI"/>
          <w:color w:val="111111"/>
          <w:sz w:val="19"/>
          <w:szCs w:val="19"/>
          <w:shd w:val="clear" w:color="auto" w:fill="FFFFFF"/>
        </w:rPr>
        <w:t>: Use</w:t>
      </w:r>
      <w:r w:rsidRPr="00485D21">
        <w:rPr>
          <w:rFonts w:ascii="Segoe UI" w:eastAsia="Times New Roman" w:hAnsi="Segoe UI" w:cs="Segoe UI"/>
          <w:color w:val="111111"/>
          <w:sz w:val="19"/>
        </w:rPr>
        <w:t> </w:t>
      </w:r>
      <w:r w:rsidRPr="00485D21">
        <w:rPr>
          <w:rFonts w:ascii="Consolas" w:eastAsia="Times New Roman" w:hAnsi="Consolas" w:cs="Consolas"/>
          <w:color w:val="990000"/>
        </w:rPr>
        <w:t>.remove()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when you want to remove the element itself, as well as everything inside it. In addition to the elements themselves, all bound events and jQuery data associated with the elements are removed.</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Consolas" w:eastAsia="Times New Roman" w:hAnsi="Consolas" w:cs="Consolas"/>
          <w:color w:val="990000"/>
        </w:rPr>
        <w:t>.detach()</w:t>
      </w:r>
      <w:r w:rsidRPr="00485D21">
        <w:rPr>
          <w:rFonts w:ascii="Segoe UI" w:eastAsia="Times New Roman" w:hAnsi="Segoe UI" w:cs="Segoe UI"/>
          <w:color w:val="111111"/>
          <w:sz w:val="19"/>
          <w:szCs w:val="19"/>
          <w:shd w:val="clear" w:color="auto" w:fill="FFFFFF"/>
        </w:rPr>
        <w:t>: This method is the same as</w:t>
      </w:r>
      <w:r w:rsidRPr="00485D21">
        <w:rPr>
          <w:rFonts w:ascii="Segoe UI" w:eastAsia="Times New Roman" w:hAnsi="Segoe UI" w:cs="Segoe UI"/>
          <w:color w:val="111111"/>
          <w:sz w:val="19"/>
        </w:rPr>
        <w:t> </w:t>
      </w:r>
      <w:r w:rsidRPr="00485D21">
        <w:rPr>
          <w:rFonts w:ascii="Consolas" w:eastAsia="Times New Roman" w:hAnsi="Consolas" w:cs="Consolas"/>
          <w:color w:val="990000"/>
        </w:rPr>
        <w:t>.remove()</w:t>
      </w:r>
      <w:r w:rsidRPr="00485D21">
        <w:rPr>
          <w:rFonts w:ascii="Segoe UI" w:eastAsia="Times New Roman" w:hAnsi="Segoe UI" w:cs="Segoe UI"/>
          <w:color w:val="111111"/>
          <w:sz w:val="19"/>
          <w:szCs w:val="19"/>
          <w:shd w:val="clear" w:color="auto" w:fill="FFFFFF"/>
        </w:rPr>
        <w:t>, except that</w:t>
      </w:r>
      <w:r w:rsidRPr="00485D21">
        <w:rPr>
          <w:rFonts w:ascii="Segoe UI" w:eastAsia="Times New Roman" w:hAnsi="Segoe UI" w:cs="Segoe UI"/>
          <w:color w:val="111111"/>
          <w:sz w:val="19"/>
        </w:rPr>
        <w:t> </w:t>
      </w:r>
      <w:r w:rsidRPr="00485D21">
        <w:rPr>
          <w:rFonts w:ascii="Consolas" w:eastAsia="Times New Roman" w:hAnsi="Consolas" w:cs="Consolas"/>
          <w:color w:val="990000"/>
        </w:rPr>
        <w:t>.detach()</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keeps all jQuery data associated with the removed elements. This method is useful when removed elements are to be reinserted into the DOM at a later time.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Find out more</w:t>
      </w:r>
      <w:r w:rsidRPr="00485D21">
        <w:rPr>
          <w:rFonts w:ascii="Segoe UI" w:eastAsia="Times New Roman" w:hAnsi="Segoe UI" w:cs="Segoe UI"/>
          <w:color w:val="111111"/>
          <w:sz w:val="19"/>
        </w:rPr>
        <w:t> </w:t>
      </w:r>
      <w:hyperlink r:id="rId7"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Q42. Explain .bind() vs .live() vs .delegate() vs .on()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All these 4 jQuery methods are used for attaching events to selectors or elements. But they all are different from each other.</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hyperlink r:id="rId8" w:history="1">
        <w:r w:rsidRPr="00485D21">
          <w:rPr>
            <w:rFonts w:ascii="Consolas" w:eastAsia="Times New Roman" w:hAnsi="Consolas" w:cs="Consolas"/>
            <w:color w:val="800080"/>
          </w:rPr>
          <w:t>.bind()</w:t>
        </w:r>
      </w:hyperlink>
      <w:r w:rsidRPr="00485D21">
        <w:rPr>
          <w:rFonts w:ascii="Segoe UI" w:eastAsia="Times New Roman" w:hAnsi="Segoe UI" w:cs="Segoe UI"/>
          <w:color w:val="111111"/>
          <w:sz w:val="19"/>
          <w:szCs w:val="19"/>
          <w:shd w:val="clear" w:color="auto" w:fill="FFFFFF"/>
        </w:rPr>
        <w:t>: This is the easiest and quick method to bind events. But the issue with bind() is that it doesn't work for elements added dynamically that matches the same selector.</w:t>
      </w:r>
      <w:r w:rsidRPr="00485D21">
        <w:rPr>
          <w:rFonts w:ascii="Segoe UI" w:eastAsia="Times New Roman" w:hAnsi="Segoe UI" w:cs="Segoe UI"/>
          <w:color w:val="111111"/>
          <w:sz w:val="19"/>
        </w:rPr>
        <w:t> </w:t>
      </w:r>
      <w:r w:rsidRPr="00485D21">
        <w:rPr>
          <w:rFonts w:ascii="Consolas" w:eastAsia="Times New Roman" w:hAnsi="Consolas" w:cs="Consolas"/>
          <w:color w:val="990000"/>
        </w:rPr>
        <w:t>bind()</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only attach events to the current elements not future element. Above that it also has performance issues when dealing with a large selection.</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hyperlink r:id="rId9" w:history="1">
        <w:r w:rsidRPr="00485D21">
          <w:rPr>
            <w:rFonts w:ascii="Consolas" w:eastAsia="Times New Roman" w:hAnsi="Consolas" w:cs="Consolas"/>
            <w:color w:val="800080"/>
          </w:rPr>
          <w:t>.live()</w:t>
        </w:r>
      </w:hyperlink>
      <w:r w:rsidRPr="00485D21">
        <w:rPr>
          <w:rFonts w:ascii="Segoe UI" w:eastAsia="Times New Roman" w:hAnsi="Segoe UI" w:cs="Segoe UI"/>
          <w:color w:val="111111"/>
          <w:sz w:val="19"/>
          <w:szCs w:val="19"/>
          <w:shd w:val="clear" w:color="auto" w:fill="FFFFFF"/>
        </w:rPr>
        <w:t>: This method overcomes the disadvantage of</w:t>
      </w:r>
      <w:r w:rsidRPr="00485D21">
        <w:rPr>
          <w:rFonts w:ascii="Segoe UI" w:eastAsia="Times New Roman" w:hAnsi="Segoe UI" w:cs="Segoe UI"/>
          <w:color w:val="111111"/>
          <w:sz w:val="19"/>
        </w:rPr>
        <w:t> </w:t>
      </w:r>
      <w:r w:rsidRPr="00485D21">
        <w:rPr>
          <w:rFonts w:ascii="Consolas" w:eastAsia="Times New Roman" w:hAnsi="Consolas" w:cs="Consolas"/>
          <w:color w:val="990000"/>
        </w:rPr>
        <w:t>bind()</w:t>
      </w:r>
      <w:r w:rsidRPr="00485D21">
        <w:rPr>
          <w:rFonts w:ascii="Segoe UI" w:eastAsia="Times New Roman" w:hAnsi="Segoe UI" w:cs="Segoe UI"/>
          <w:color w:val="111111"/>
          <w:sz w:val="19"/>
          <w:szCs w:val="19"/>
          <w:shd w:val="clear" w:color="auto" w:fill="FFFFFF"/>
        </w:rPr>
        <w:t>. It works for dynamically added elements or future elements. Because of its poor performance on large pages, this method is deprecated as of jQuery 1.7 and you should stop using it. Chaining is not properly supported using this method.</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hyperlink r:id="rId10" w:history="1">
        <w:r w:rsidRPr="00485D21">
          <w:rPr>
            <w:rFonts w:ascii="Consolas" w:eastAsia="Times New Roman" w:hAnsi="Consolas" w:cs="Consolas"/>
            <w:color w:val="800080"/>
          </w:rPr>
          <w:t>.delegate()</w:t>
        </w:r>
      </w:hyperlink>
      <w:r w:rsidRPr="00485D21">
        <w:rPr>
          <w:rFonts w:ascii="Segoe UI" w:eastAsia="Times New Roman" w:hAnsi="Segoe UI" w:cs="Segoe UI"/>
          <w:color w:val="111111"/>
          <w:sz w:val="19"/>
          <w:szCs w:val="19"/>
          <w:shd w:val="clear" w:color="auto" w:fill="FFFFFF"/>
        </w:rPr>
        <w:t>: The .delegate() method behaves in a similar fashion to the .live() method, but instead of attaching the selector/event information to the document, you can choose where it is anchored and it also supports chaining.</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Consolas" w:eastAsia="Times New Roman" w:hAnsi="Consolas" w:cs="Consolas"/>
          <w:color w:val="990000"/>
        </w:rPr>
        <w:t>.on()</w:t>
      </w:r>
      <w:r w:rsidRPr="00485D21">
        <w:rPr>
          <w:rFonts w:ascii="Segoe UI" w:eastAsia="Times New Roman" w:hAnsi="Segoe UI" w:cs="Segoe UI"/>
          <w:color w:val="111111"/>
          <w:sz w:val="19"/>
          <w:szCs w:val="19"/>
          <w:shd w:val="clear" w:color="auto" w:fill="FFFFFF"/>
        </w:rPr>
        <w:t>: Since live was deprecated with 1.7, so new method was introduced named ".on()". This method provides all the goodness of previous 3 methods and it brings uniformity for attaching event handlers.</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Find out more</w:t>
      </w:r>
      <w:r w:rsidRPr="00485D21">
        <w:rPr>
          <w:rFonts w:ascii="Segoe UI" w:eastAsia="Times New Roman" w:hAnsi="Segoe UI" w:cs="Segoe UI"/>
          <w:color w:val="111111"/>
          <w:sz w:val="19"/>
        </w:rPr>
        <w:t> </w:t>
      </w:r>
      <w:hyperlink r:id="rId11"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Q43. What is wrong with this code line "$('#myid.3').text('blah blah!!!');"</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 problem with above statement is that the selectors is having meta characters and to use any of the meta-characters ( such as !"#$%&amp;'()*+,./:;&lt;=&gt;?@[\]^`{|}~ ) as a literal part of a name, it must be escaped with with two backslashes: \\. For example, an element with id="foo.bar", can use the selector $("#foo\\.bar").</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So the correct syntax is,</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'#myid\\.3'</w:t>
      </w:r>
      <w:r w:rsidRPr="00485D21">
        <w:rPr>
          <w:rFonts w:ascii="Consolas" w:eastAsia="Times New Roman" w:hAnsi="Consolas" w:cs="Consolas"/>
          <w:color w:val="000000"/>
          <w:sz w:val="18"/>
          <w:szCs w:val="18"/>
        </w:rPr>
        <w:t>).text(</w:t>
      </w:r>
      <w:r w:rsidRPr="00485D21">
        <w:rPr>
          <w:rFonts w:ascii="Consolas" w:eastAsia="Times New Roman" w:hAnsi="Consolas" w:cs="Consolas"/>
          <w:color w:val="800080"/>
          <w:sz w:val="18"/>
        </w:rPr>
        <w:t>'blah blah!!!'</w:t>
      </w:r>
      <w:r w:rsidRPr="00485D21">
        <w:rPr>
          <w:rFonts w:ascii="Consolas" w:eastAsia="Times New Roman" w:hAnsi="Consolas" w:cs="Consolas"/>
          <w:color w:val="000000"/>
          <w:sz w:val="18"/>
          <w:szCs w:val="18"/>
        </w:rPr>
        <w: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Q44. How to create clone of any object using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jQuery provides</w:t>
      </w:r>
      <w:r w:rsidRPr="00485D21">
        <w:rPr>
          <w:rFonts w:ascii="Segoe UI" w:eastAsia="Times New Roman" w:hAnsi="Segoe UI" w:cs="Segoe UI"/>
          <w:color w:val="111111"/>
          <w:sz w:val="19"/>
        </w:rPr>
        <w:t> </w:t>
      </w:r>
      <w:r w:rsidRPr="00485D21">
        <w:rPr>
          <w:rFonts w:ascii="Consolas" w:eastAsia="Times New Roman" w:hAnsi="Consolas" w:cs="Consolas"/>
          <w:color w:val="990000"/>
        </w:rPr>
        <w:t>clone()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which performs a deep copy of the set of matched elements, meaning that it copies the matched elements as well as all of their descendant elements and text nodes.</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lastRenderedPageBreak/>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'#btnClone'</w:t>
      </w:r>
      <w:r w:rsidRPr="00485D21">
        <w:rPr>
          <w:rFonts w:ascii="Consolas" w:eastAsia="Times New Roman" w:hAnsi="Consolas" w:cs="Consolas"/>
          <w:color w:val="000000"/>
          <w:sz w:val="18"/>
          <w:szCs w:val="18"/>
        </w:rPr>
        <w:t>).click(function(){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'#dvText'</w:t>
      </w:r>
      <w:r w:rsidRPr="00485D21">
        <w:rPr>
          <w:rFonts w:ascii="Consolas" w:eastAsia="Times New Roman" w:hAnsi="Consolas" w:cs="Consolas"/>
          <w:color w:val="000000"/>
          <w:sz w:val="18"/>
          <w:szCs w:val="18"/>
        </w:rPr>
        <w:t>).clone().appendTo(</w:t>
      </w:r>
      <w:r w:rsidRPr="00485D21">
        <w:rPr>
          <w:rFonts w:ascii="Consolas" w:eastAsia="Times New Roman" w:hAnsi="Consolas" w:cs="Consolas"/>
          <w:color w:val="800080"/>
          <w:sz w:val="18"/>
        </w:rPr>
        <w:t>'body'</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return</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false</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Q45. Does events are also copied when you clone any element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As explained in previous question, using</w:t>
      </w:r>
      <w:r w:rsidRPr="00485D21">
        <w:rPr>
          <w:rFonts w:ascii="Segoe UI" w:eastAsia="Times New Roman" w:hAnsi="Segoe UI" w:cs="Segoe UI"/>
          <w:color w:val="111111"/>
          <w:sz w:val="19"/>
        </w:rPr>
        <w:t> </w:t>
      </w:r>
      <w:r w:rsidRPr="00485D21">
        <w:rPr>
          <w:rFonts w:ascii="Consolas" w:eastAsia="Times New Roman" w:hAnsi="Consolas" w:cs="Consolas"/>
          <w:color w:val="990000"/>
        </w:rPr>
        <w:t>clone()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we can create clone of any element but the default implementation of the</w:t>
      </w:r>
      <w:r w:rsidRPr="00485D21">
        <w:rPr>
          <w:rFonts w:ascii="Segoe UI" w:eastAsia="Times New Roman" w:hAnsi="Segoe UI" w:cs="Segoe UI"/>
          <w:color w:val="111111"/>
          <w:sz w:val="19"/>
        </w:rPr>
        <w:t> </w:t>
      </w:r>
      <w:r w:rsidRPr="00485D21">
        <w:rPr>
          <w:rFonts w:ascii="Consolas" w:eastAsia="Times New Roman" w:hAnsi="Consolas" w:cs="Consolas"/>
          <w:color w:val="990000"/>
        </w:rPr>
        <w:t>clone()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doesn't copy events unless you tell the</w:t>
      </w:r>
      <w:r w:rsidRPr="00485D21">
        <w:rPr>
          <w:rFonts w:ascii="Segoe UI" w:eastAsia="Times New Roman" w:hAnsi="Segoe UI" w:cs="Segoe UI"/>
          <w:color w:val="111111"/>
          <w:sz w:val="19"/>
        </w:rPr>
        <w:t> </w:t>
      </w:r>
      <w:r w:rsidRPr="00485D21">
        <w:rPr>
          <w:rFonts w:ascii="Consolas" w:eastAsia="Times New Roman" w:hAnsi="Consolas" w:cs="Consolas"/>
          <w:color w:val="990000"/>
        </w:rPr>
        <w:t>clone()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to copy the events. The</w:t>
      </w:r>
      <w:r w:rsidRPr="00485D21">
        <w:rPr>
          <w:rFonts w:ascii="Segoe UI" w:eastAsia="Times New Roman" w:hAnsi="Segoe UI" w:cs="Segoe UI"/>
          <w:color w:val="111111"/>
          <w:sz w:val="19"/>
        </w:rPr>
        <w:t> </w:t>
      </w:r>
      <w:r w:rsidRPr="00485D21">
        <w:rPr>
          <w:rFonts w:ascii="Consolas" w:eastAsia="Times New Roman" w:hAnsi="Consolas" w:cs="Consolas"/>
          <w:color w:val="990000"/>
        </w:rPr>
        <w:t>clone()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takes a parameter, if you pass true then it will copy the events as well.</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"#btnClone"</w:t>
      </w:r>
      <w:r w:rsidRPr="00485D21">
        <w:rPr>
          <w:rFonts w:ascii="Consolas" w:eastAsia="Times New Roman" w:hAnsi="Consolas" w:cs="Consolas"/>
          <w:color w:val="000000"/>
          <w:sz w:val="18"/>
          <w:szCs w:val="18"/>
        </w:rPr>
        <w:t>).bind(</w:t>
      </w:r>
      <w:r w:rsidRPr="00485D21">
        <w:rPr>
          <w:rFonts w:ascii="Consolas" w:eastAsia="Times New Roman" w:hAnsi="Consolas" w:cs="Consolas"/>
          <w:color w:val="800080"/>
          <w:sz w:val="18"/>
        </w:rPr>
        <w:t>'click'</w:t>
      </w:r>
      <w:r w:rsidRPr="00485D21">
        <w:rPr>
          <w:rFonts w:ascii="Consolas" w:eastAsia="Times New Roman" w:hAnsi="Consolas" w:cs="Consolas"/>
          <w:color w:val="000000"/>
          <w:sz w:val="18"/>
          <w:szCs w:val="18"/>
        </w:rPr>
        <w:t>, 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'#dvClickme'</w:t>
      </w:r>
      <w:r w:rsidRPr="00485D21">
        <w:rPr>
          <w:rFonts w:ascii="Consolas" w:eastAsia="Times New Roman" w:hAnsi="Consolas" w:cs="Consolas"/>
          <w:color w:val="000000"/>
          <w:sz w:val="18"/>
          <w:szCs w:val="18"/>
        </w:rPr>
        <w:t>).clone(</w:t>
      </w:r>
      <w:r w:rsidRPr="00485D21">
        <w:rPr>
          <w:rFonts w:ascii="Consolas" w:eastAsia="Times New Roman" w:hAnsi="Consolas" w:cs="Consolas"/>
          <w:color w:val="0000FF"/>
          <w:sz w:val="18"/>
        </w:rPr>
        <w:t>true</w:t>
      </w:r>
      <w:r w:rsidRPr="00485D21">
        <w:rPr>
          <w:rFonts w:ascii="Consolas" w:eastAsia="Times New Roman" w:hAnsi="Consolas" w:cs="Consolas"/>
          <w:color w:val="000000"/>
          <w:sz w:val="18"/>
          <w:szCs w:val="18"/>
        </w:rPr>
        <w:t>).appendTo(</w:t>
      </w:r>
      <w:r w:rsidRPr="00485D21">
        <w:rPr>
          <w:rFonts w:ascii="Consolas" w:eastAsia="Times New Roman" w:hAnsi="Consolas" w:cs="Consolas"/>
          <w:color w:val="800080"/>
          <w:sz w:val="18"/>
        </w:rPr>
        <w:t>'body'</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Q46. What is difference between prop and attr?</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Consolas" w:eastAsia="Times New Roman" w:hAnsi="Consolas" w:cs="Consolas"/>
          <w:color w:val="990000"/>
        </w:rPr>
        <w:t>attr()</w:t>
      </w:r>
      <w:r w:rsidRPr="00485D21">
        <w:rPr>
          <w:rFonts w:ascii="Segoe UI" w:eastAsia="Times New Roman" w:hAnsi="Segoe UI" w:cs="Segoe UI"/>
          <w:color w:val="111111"/>
          <w:sz w:val="19"/>
          <w:szCs w:val="19"/>
          <w:shd w:val="clear" w:color="auto" w:fill="FFFFFF"/>
        </w:rPr>
        <w:t>: Get the value of an attribute for the first element in the set of matched elements. Whereas,</w:t>
      </w:r>
      <w:r w:rsidRPr="00485D21">
        <w:rPr>
          <w:rFonts w:ascii="Consolas" w:eastAsia="Times New Roman" w:hAnsi="Consolas" w:cs="Consolas"/>
          <w:color w:val="990000"/>
        </w:rPr>
        <w:t>.prop()</w:t>
      </w:r>
      <w:r w:rsidRPr="00485D21">
        <w:rPr>
          <w:rFonts w:ascii="Segoe UI" w:eastAsia="Times New Roman" w:hAnsi="Segoe UI" w:cs="Segoe UI"/>
          <w:color w:val="111111"/>
          <w:sz w:val="19"/>
          <w:szCs w:val="19"/>
          <w:shd w:val="clear" w:color="auto" w:fill="FFFFFF"/>
        </w:rPr>
        <w:t>: (Introduced in jQuery 1.6) Get the value of a property for the first element in the set of matched elements.</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Attributes carry additional information about an HTML element and come in name="value" pairs. Where Property is a representation of an attribute in the HTML DOM tree. once the browser parse your HTML code ,corresponding DOM node will be created which is an object thus having properties.</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Consolas" w:eastAsia="Times New Roman" w:hAnsi="Consolas" w:cs="Consolas"/>
          <w:color w:val="990000"/>
        </w:rPr>
        <w:t>attr()</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gives you the value of element as it was defines in the html on page load. It is always recommended to use</w:t>
      </w:r>
      <w:r w:rsidRPr="00485D21">
        <w:rPr>
          <w:rFonts w:ascii="Segoe UI" w:eastAsia="Times New Roman" w:hAnsi="Segoe UI" w:cs="Segoe UI"/>
          <w:color w:val="111111"/>
          <w:sz w:val="19"/>
        </w:rPr>
        <w:t> </w:t>
      </w:r>
      <w:r w:rsidRPr="00485D21">
        <w:rPr>
          <w:rFonts w:ascii="Consolas" w:eastAsia="Times New Roman" w:hAnsi="Consolas" w:cs="Consolas"/>
          <w:color w:val="990000"/>
        </w:rPr>
        <w:t>prop()</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to get values of elements which is modified via javascript/jquery , as it gives you the original value of an element's current state. Find out more</w:t>
      </w:r>
      <w:r w:rsidRPr="00485D21">
        <w:rPr>
          <w:rFonts w:ascii="Segoe UI" w:eastAsia="Times New Roman" w:hAnsi="Segoe UI" w:cs="Segoe UI"/>
          <w:color w:val="111111"/>
          <w:sz w:val="19"/>
        </w:rPr>
        <w:t> </w:t>
      </w:r>
      <w:hyperlink r:id="rId12" w:history="1">
        <w:r w:rsidRPr="00485D21">
          <w:rPr>
            <w:rFonts w:ascii="Segoe UI" w:eastAsia="Times New Roman" w:hAnsi="Segoe UI" w:cs="Segoe UI"/>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Q47. What is event.PreventDefault?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w:t>
      </w:r>
      <w:r w:rsidRPr="00485D21">
        <w:rPr>
          <w:rFonts w:ascii="Segoe UI" w:eastAsia="Times New Roman" w:hAnsi="Segoe UI" w:cs="Segoe UI"/>
          <w:color w:val="111111"/>
          <w:sz w:val="19"/>
        </w:rPr>
        <w:t> </w:t>
      </w:r>
      <w:r w:rsidRPr="00485D21">
        <w:rPr>
          <w:rFonts w:ascii="Consolas" w:eastAsia="Times New Roman" w:hAnsi="Consolas" w:cs="Consolas"/>
          <w:color w:val="990000"/>
        </w:rPr>
        <w:t>event.preventDefault()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stops the default action of an element from happening. For example, Prevents a link from following the URL.</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Q48. What is the difference between event.PreventDefault and event.stopPropagation?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Consolas" w:eastAsia="Times New Roman" w:hAnsi="Consolas" w:cs="Consolas"/>
          <w:color w:val="990000"/>
        </w:rPr>
        <w:t>event.preventDefault()</w:t>
      </w:r>
      <w:r w:rsidRPr="00485D21">
        <w:rPr>
          <w:rFonts w:ascii="Segoe UI" w:eastAsia="Times New Roman" w:hAnsi="Segoe UI" w:cs="Segoe UI"/>
          <w:color w:val="111111"/>
          <w:sz w:val="19"/>
          <w:szCs w:val="19"/>
          <w:shd w:val="clear" w:color="auto" w:fill="FFFFFF"/>
        </w:rPr>
        <w:t>: Stops the default action of an element from happening.</w:t>
      </w:r>
      <w:r w:rsidRPr="00485D21">
        <w:rPr>
          <w:rFonts w:ascii="Segoe UI" w:eastAsia="Times New Roman" w:hAnsi="Segoe UI" w:cs="Segoe UI"/>
          <w:color w:val="111111"/>
          <w:sz w:val="19"/>
          <w:szCs w:val="19"/>
        </w:rPr>
        <w:br/>
      </w:r>
      <w:r w:rsidRPr="00485D21">
        <w:rPr>
          <w:rFonts w:ascii="Consolas" w:eastAsia="Times New Roman" w:hAnsi="Consolas" w:cs="Consolas"/>
          <w:color w:val="990000"/>
        </w:rPr>
        <w:t>event.stopPropagation()</w:t>
      </w:r>
      <w:r w:rsidRPr="00485D21">
        <w:rPr>
          <w:rFonts w:ascii="Segoe UI" w:eastAsia="Times New Roman" w:hAnsi="Segoe UI" w:cs="Segoe UI"/>
          <w:color w:val="111111"/>
          <w:sz w:val="19"/>
          <w:szCs w:val="19"/>
          <w:shd w:val="clear" w:color="auto" w:fill="FFFFFF"/>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lastRenderedPageBreak/>
        <w:t>Q49. What is the difference between event.PreventDefault and "return false"?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Consolas" w:eastAsia="Times New Roman" w:hAnsi="Consolas" w:cs="Consolas"/>
          <w:color w:val="990000"/>
        </w:rPr>
        <w:t>e.preventDefault()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will prevent the default event from occurring,</w:t>
      </w:r>
      <w:r w:rsidRPr="00485D21">
        <w:rPr>
          <w:rFonts w:ascii="Segoe UI" w:eastAsia="Times New Roman" w:hAnsi="Segoe UI" w:cs="Segoe UI"/>
          <w:color w:val="111111"/>
          <w:sz w:val="19"/>
        </w:rPr>
        <w:t> </w:t>
      </w:r>
      <w:r w:rsidRPr="00485D21">
        <w:rPr>
          <w:rFonts w:ascii="Consolas" w:eastAsia="Times New Roman" w:hAnsi="Consolas" w:cs="Consolas"/>
          <w:color w:val="990000"/>
        </w:rPr>
        <w:t>e.stopPropagation()</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will prevent the event from bubbling up and return false will do both.</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Q50. What is the difference between event.stopPropagation and event.stopImmediatePropagation?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w:t>
      </w:r>
      <w:r w:rsidRPr="00485D21">
        <w:rPr>
          <w:rFonts w:ascii="Segoe UI" w:eastAsia="Times New Roman" w:hAnsi="Segoe UI" w:cs="Segoe UI"/>
          <w:color w:val="111111"/>
          <w:sz w:val="19"/>
        </w:rPr>
        <w:t> </w:t>
      </w:r>
      <w:r w:rsidRPr="00485D21">
        <w:rPr>
          <w:rFonts w:ascii="Consolas" w:eastAsia="Times New Roman" w:hAnsi="Consolas" w:cs="Consolas"/>
          <w:color w:val="990000"/>
        </w:rPr>
        <w:t>event.stopPropagation()</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allows other handlers on the same element to be executed, while</w:t>
      </w:r>
      <w:r w:rsidRPr="00485D21">
        <w:rPr>
          <w:rFonts w:ascii="Consolas" w:eastAsia="Times New Roman" w:hAnsi="Consolas" w:cs="Consolas"/>
          <w:color w:val="990000"/>
        </w:rPr>
        <w:t>event.stopImmediatePropagation()</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prevents every event from running. For example, see below jQuery code block.</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"p"</w:t>
      </w:r>
      <w:r w:rsidRPr="00485D21">
        <w:rPr>
          <w:rFonts w:ascii="Consolas" w:eastAsia="Times New Roman" w:hAnsi="Consolas" w:cs="Consolas"/>
          <w:color w:val="000000"/>
          <w:sz w:val="18"/>
          <w:szCs w:val="18"/>
        </w:rPr>
        <w:t>).click(function(</w:t>
      </w:r>
      <w:r w:rsidRPr="00485D21">
        <w:rPr>
          <w:rFonts w:ascii="Consolas" w:eastAsia="Times New Roman" w:hAnsi="Consolas" w:cs="Consolas"/>
          <w:color w:val="0000FF"/>
          <w:sz w:val="18"/>
        </w:rPr>
        <w:t>event</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event</w:t>
      </w:r>
      <w:r w:rsidRPr="00485D21">
        <w:rPr>
          <w:rFonts w:ascii="Consolas" w:eastAsia="Times New Roman" w:hAnsi="Consolas" w:cs="Consolas"/>
          <w:color w:val="000000"/>
          <w:sz w:val="18"/>
          <w:szCs w:val="18"/>
        </w:rPr>
        <w:t>.stopImmediatePropagation();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"p"</w:t>
      </w:r>
      <w:r w:rsidRPr="00485D21">
        <w:rPr>
          <w:rFonts w:ascii="Consolas" w:eastAsia="Times New Roman" w:hAnsi="Consolas" w:cs="Consolas"/>
          <w:color w:val="000000"/>
          <w:sz w:val="18"/>
          <w:szCs w:val="18"/>
        </w:rPr>
        <w:t>).click(function(</w:t>
      </w:r>
      <w:r w:rsidRPr="00485D21">
        <w:rPr>
          <w:rFonts w:ascii="Consolas" w:eastAsia="Times New Roman" w:hAnsi="Consolas" w:cs="Consolas"/>
          <w:color w:val="0000FF"/>
          <w:sz w:val="18"/>
        </w:rPr>
        <w:t>event</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i/>
          <w:iCs/>
          <w:color w:val="008000"/>
          <w:sz w:val="18"/>
        </w:rPr>
        <w:t>// This function won't be executed</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this</w:t>
      </w:r>
      <w:r w:rsidRPr="00485D21">
        <w:rPr>
          <w:rFonts w:ascii="Consolas" w:eastAsia="Times New Roman" w:hAnsi="Consolas" w:cs="Consolas"/>
          <w:color w:val="000000"/>
          <w:sz w:val="18"/>
          <w:szCs w:val="18"/>
        </w:rPr>
        <w:t>).css(</w:t>
      </w:r>
      <w:r w:rsidRPr="00485D21">
        <w:rPr>
          <w:rFonts w:ascii="Consolas" w:eastAsia="Times New Roman" w:hAnsi="Consolas" w:cs="Consolas"/>
          <w:color w:val="800080"/>
          <w:sz w:val="18"/>
        </w:rPr>
        <w:t>"background-color"</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"#f00"</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If</w:t>
      </w:r>
      <w:r w:rsidRPr="00485D21">
        <w:rPr>
          <w:rFonts w:ascii="Segoe UI" w:eastAsia="Times New Roman" w:hAnsi="Segoe UI" w:cs="Segoe UI"/>
          <w:color w:val="111111"/>
          <w:sz w:val="19"/>
        </w:rPr>
        <w:t> </w:t>
      </w:r>
      <w:r w:rsidRPr="00485D21">
        <w:rPr>
          <w:rFonts w:ascii="Consolas" w:eastAsia="Times New Roman" w:hAnsi="Consolas" w:cs="Consolas"/>
          <w:color w:val="990000"/>
        </w:rPr>
        <w:t>event.stopPropagation</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was used in previous example, then the next click event on p element which changes the css will fire, but in case</w:t>
      </w:r>
      <w:r w:rsidRPr="00485D21">
        <w:rPr>
          <w:rFonts w:ascii="Segoe UI" w:eastAsia="Times New Roman" w:hAnsi="Segoe UI" w:cs="Segoe UI"/>
          <w:color w:val="111111"/>
          <w:sz w:val="19"/>
        </w:rPr>
        <w:t> </w:t>
      </w:r>
      <w:r w:rsidRPr="00485D21">
        <w:rPr>
          <w:rFonts w:ascii="Consolas" w:eastAsia="Times New Roman" w:hAnsi="Consolas" w:cs="Consolas"/>
          <w:color w:val="990000"/>
        </w:rPr>
        <w:t>event.stopImmediatePropagation()</w:t>
      </w:r>
      <w:r w:rsidRPr="00485D21">
        <w:rPr>
          <w:rFonts w:ascii="Segoe UI" w:eastAsia="Times New Roman" w:hAnsi="Segoe UI" w:cs="Segoe UI"/>
          <w:color w:val="111111"/>
          <w:sz w:val="19"/>
          <w:szCs w:val="19"/>
          <w:shd w:val="clear" w:color="auto" w:fill="FFFFFF"/>
        </w:rPr>
        <w:t>, the next p click event will not fire.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Q51. How to check if number is numeric while using jQuery 1.7+?</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Using "</w:t>
      </w:r>
      <w:hyperlink r:id="rId13" w:history="1">
        <w:r w:rsidRPr="00485D21">
          <w:rPr>
            <w:rFonts w:ascii="Consolas" w:eastAsia="Times New Roman" w:hAnsi="Consolas" w:cs="Consolas"/>
            <w:color w:val="800080"/>
          </w:rPr>
          <w:t>isNumeric()</w:t>
        </w:r>
      </w:hyperlink>
      <w:r w:rsidRPr="00485D21">
        <w:rPr>
          <w:rFonts w:ascii="Segoe UI" w:eastAsia="Times New Roman" w:hAnsi="Segoe UI" w:cs="Segoe UI"/>
          <w:color w:val="111111"/>
          <w:sz w:val="19"/>
          <w:szCs w:val="19"/>
          <w:shd w:val="clear" w:color="auto" w:fill="FFFFFF"/>
        </w:rPr>
        <w:t>" function which was introduced with jQuery 1.7.</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Q52. How to check data type of any variable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Using</w:t>
      </w:r>
      <w:r w:rsidRPr="00485D21">
        <w:rPr>
          <w:rFonts w:ascii="Segoe UI" w:eastAsia="Times New Roman" w:hAnsi="Segoe UI" w:cs="Segoe UI"/>
          <w:color w:val="111111"/>
          <w:sz w:val="19"/>
        </w:rPr>
        <w:t> </w:t>
      </w:r>
      <w:hyperlink r:id="rId14" w:history="1">
        <w:r w:rsidRPr="00485D21">
          <w:rPr>
            <w:rFonts w:ascii="Segoe UI" w:eastAsia="Times New Roman" w:hAnsi="Segoe UI" w:cs="Segoe UI"/>
            <w:color w:val="800080"/>
            <w:sz w:val="19"/>
          </w:rPr>
          <w:t>$.type(Object)</w:t>
        </w:r>
      </w:hyperlink>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which returns the built-in JavaScript type for the object.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Q53. How do you attach a event to element which should be executed only once?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Using jQuery</w:t>
      </w:r>
      <w:r w:rsidRPr="00485D21">
        <w:rPr>
          <w:rFonts w:ascii="Segoe UI" w:eastAsia="Times New Roman" w:hAnsi="Segoe UI" w:cs="Segoe UI"/>
          <w:color w:val="111111"/>
          <w:sz w:val="19"/>
        </w:rPr>
        <w:t> </w:t>
      </w:r>
      <w:r w:rsidRPr="00485D21">
        <w:rPr>
          <w:rFonts w:ascii="Consolas" w:eastAsia="Times New Roman" w:hAnsi="Consolas" w:cs="Consolas"/>
          <w:color w:val="990000"/>
        </w:rPr>
        <w:t>one()</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This attaches a handler to an event for the element. The handler is executed at most once per element. In simple terms, the attached function will be called only once.</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"#btnDummy"</w:t>
      </w:r>
      <w:r w:rsidRPr="00485D21">
        <w:rPr>
          <w:rFonts w:ascii="Consolas" w:eastAsia="Times New Roman" w:hAnsi="Consolas" w:cs="Consolas"/>
          <w:color w:val="000000"/>
          <w:sz w:val="18"/>
          <w:szCs w:val="18"/>
        </w:rPr>
        <w:t>).one(</w:t>
      </w:r>
      <w:r w:rsidRPr="00485D21">
        <w:rPr>
          <w:rFonts w:ascii="Consolas" w:eastAsia="Times New Roman" w:hAnsi="Consolas" w:cs="Consolas"/>
          <w:color w:val="800080"/>
          <w:sz w:val="18"/>
        </w:rPr>
        <w:t>"click"</w:t>
      </w:r>
      <w:r w:rsidRPr="00485D21">
        <w:rPr>
          <w:rFonts w:ascii="Consolas" w:eastAsia="Times New Roman" w:hAnsi="Consolas" w:cs="Consolas"/>
          <w:color w:val="000000"/>
          <w:sz w:val="18"/>
          <w:szCs w:val="18"/>
        </w:rPr>
        <w:t>, function()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alert(</w:t>
      </w:r>
      <w:r w:rsidRPr="00485D21">
        <w:rPr>
          <w:rFonts w:ascii="Consolas" w:eastAsia="Times New Roman" w:hAnsi="Consolas" w:cs="Consolas"/>
          <w:color w:val="800080"/>
          <w:sz w:val="18"/>
        </w:rPr>
        <w:t>"This will be displayed only once."</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lastRenderedPageBreak/>
        <w:t>Q54. Can you include multiple version of jQuery? If yes, then how they are executed?</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Yes. Multiple versions of jQuery can be included in same page.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Q55. In what situation you would use multiple version of jQuery and how would you include them?</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Well, it is quite possible that the jQuery plugins which are used are dependent on older version but for your own jQuery code, you would like to use newer version. So because of this dependency, multiple version of jQuery may required sometimes on single page.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Below code shows how to include multiple version of jQuery.</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src</w:t>
      </w:r>
      <w:r w:rsidRPr="00485D21">
        <w:rPr>
          <w:rFonts w:ascii="Consolas" w:eastAsia="Times New Roman" w:hAnsi="Consolas" w:cs="Consolas"/>
          <w:color w:val="0000FF"/>
          <w:sz w:val="18"/>
        </w:rPr>
        <w:t>='js/jquery_1.9.1.min.js'&gt;&lt;/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0000FF"/>
          <w:sz w:val="18"/>
        </w:rPr>
        <w:t>var</w:t>
      </w:r>
      <w:r w:rsidRPr="00485D21">
        <w:rPr>
          <w:rFonts w:ascii="Consolas" w:eastAsia="Times New Roman" w:hAnsi="Consolas" w:cs="Consolas"/>
          <w:color w:val="000000"/>
          <w:sz w:val="18"/>
          <w:szCs w:val="18"/>
        </w:rPr>
        <w:t xml:space="preserve"> $jq = jQuery.noConflict();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src</w:t>
      </w:r>
      <w:r w:rsidRPr="00485D21">
        <w:rPr>
          <w:rFonts w:ascii="Consolas" w:eastAsia="Times New Roman" w:hAnsi="Consolas" w:cs="Consolas"/>
          <w:color w:val="0000FF"/>
          <w:sz w:val="18"/>
        </w:rPr>
        <w:t>='js/jquery_1.7.2.min.js'&gt;&lt;/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By this way, for your own jQuery code use "$jq", instead of "$" as "$jq" refers to jQuery 1.9.1, where "$" refers to 1.7.2.</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Q56. Is it possible to hold or delay document.ready execution for sometime?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Yes, its possible. With Release of jQuery 1.6, a new method "</w:t>
      </w:r>
      <w:r w:rsidRPr="00485D21">
        <w:rPr>
          <w:rFonts w:ascii="Consolas" w:eastAsia="Times New Roman" w:hAnsi="Consolas" w:cs="Consolas"/>
          <w:color w:val="990000"/>
        </w:rPr>
        <w:t>jQuery.holdReady(hold)</w:t>
      </w:r>
      <w:r w:rsidRPr="00485D21">
        <w:rPr>
          <w:rFonts w:ascii="Segoe UI" w:eastAsia="Times New Roman" w:hAnsi="Segoe UI" w:cs="Segoe UI"/>
          <w:color w:val="111111"/>
          <w:sz w:val="19"/>
          <w:szCs w:val="19"/>
          <w:shd w:val="clear" w:color="auto" w:fill="FFFFFF"/>
        </w:rPr>
        <w:t>" was introduced. This method allows to delay the execution of</w:t>
      </w:r>
      <w:r w:rsidRPr="00485D21">
        <w:rPr>
          <w:rFonts w:ascii="Segoe UI" w:eastAsia="Times New Roman" w:hAnsi="Segoe UI" w:cs="Segoe UI"/>
          <w:color w:val="111111"/>
          <w:sz w:val="19"/>
        </w:rPr>
        <w:t> </w:t>
      </w:r>
      <w:r w:rsidRPr="00485D21">
        <w:rPr>
          <w:rFonts w:ascii="Consolas" w:eastAsia="Times New Roman" w:hAnsi="Consolas" w:cs="Consolas"/>
          <w:color w:val="990000"/>
        </w:rPr>
        <w:t>document.ready()</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event.</w:t>
      </w:r>
      <w:r w:rsidRPr="00485D21">
        <w:rPr>
          <w:rFonts w:ascii="Segoe UI" w:eastAsia="Times New Roman" w:hAnsi="Segoe UI" w:cs="Segoe UI"/>
          <w:color w:val="111111"/>
          <w:sz w:val="19"/>
        </w:rPr>
        <w:t> </w:t>
      </w:r>
      <w:r w:rsidRPr="00485D21">
        <w:rPr>
          <w:rFonts w:ascii="Consolas" w:eastAsia="Times New Roman" w:hAnsi="Consolas" w:cs="Consolas"/>
          <w:color w:val="990000"/>
        </w:rPr>
        <w:t>document.ready()</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event is called as soon as your DOM is ready but sometimes there is a situation when you want to load additional JavaScript or some plugins which you have referenced.</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$.holdReady(</w:t>
      </w:r>
      <w:r w:rsidRPr="00485D21">
        <w:rPr>
          <w:rFonts w:ascii="Consolas" w:eastAsia="Times New Roman" w:hAnsi="Consolas" w:cs="Consolas"/>
          <w:color w:val="0000FF"/>
          <w:sz w:val="18"/>
        </w:rPr>
        <w:t>true</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$.getScript(</w:t>
      </w:r>
      <w:r w:rsidRPr="00485D21">
        <w:rPr>
          <w:rFonts w:ascii="Consolas" w:eastAsia="Times New Roman" w:hAnsi="Consolas" w:cs="Consolas"/>
          <w:color w:val="800080"/>
          <w:sz w:val="18"/>
        </w:rPr>
        <w:t>"myplugin.js"</w:t>
      </w:r>
      <w:r w:rsidRPr="00485D21">
        <w:rPr>
          <w:rFonts w:ascii="Consolas" w:eastAsia="Times New Roman" w:hAnsi="Consolas" w:cs="Consolas"/>
          <w:color w:val="000000"/>
          <w:sz w:val="18"/>
          <w:szCs w:val="18"/>
        </w:rPr>
        <w:t>, function()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$.holdReady(</w:t>
      </w:r>
      <w:r w:rsidRPr="00485D21">
        <w:rPr>
          <w:rFonts w:ascii="Consolas" w:eastAsia="Times New Roman" w:hAnsi="Consolas" w:cs="Consolas"/>
          <w:color w:val="0000FF"/>
          <w:sz w:val="18"/>
        </w:rPr>
        <w:t>false</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Q57. What is chaining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Chaining is one of the most powerful feature of jQuery. In jQuery, Chaining means to connect multiple functions, events on selectors. It makes your code short and easy to manage and it gives better performance. The chain starts from left to right. So left most will be called first and so on.</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'#dvContent'</w:t>
      </w:r>
      <w:r w:rsidRPr="00485D21">
        <w:rPr>
          <w:rFonts w:ascii="Consolas" w:eastAsia="Times New Roman" w:hAnsi="Consolas" w:cs="Consolas"/>
          <w:color w:val="000000"/>
          <w:sz w:val="18"/>
          <w:szCs w:val="18"/>
        </w:rPr>
        <w:t>).addClass(</w:t>
      </w:r>
      <w:r w:rsidRPr="00485D21">
        <w:rPr>
          <w:rFonts w:ascii="Consolas" w:eastAsia="Times New Roman" w:hAnsi="Consolas" w:cs="Consolas"/>
          <w:color w:val="800080"/>
          <w:sz w:val="18"/>
        </w:rPr>
        <w:t>'dummy'</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'#dvContent'</w:t>
      </w:r>
      <w:r w:rsidRPr="00485D21">
        <w:rPr>
          <w:rFonts w:ascii="Consolas" w:eastAsia="Times New Roman" w:hAnsi="Consolas" w:cs="Consolas"/>
          <w:color w:val="000000"/>
          <w:sz w:val="18"/>
          <w:szCs w:val="18"/>
        </w:rPr>
        <w:t>).css(</w:t>
      </w:r>
      <w:r w:rsidRPr="00485D21">
        <w:rPr>
          <w:rFonts w:ascii="Consolas" w:eastAsia="Times New Roman" w:hAnsi="Consolas" w:cs="Consolas"/>
          <w:color w:val="800080"/>
          <w:sz w:val="18"/>
        </w:rPr>
        <w:t>'color'</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'red'</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lastRenderedPageBreak/>
        <w:t xml:space="preserve">    $(</w:t>
      </w:r>
      <w:r w:rsidRPr="00485D21">
        <w:rPr>
          <w:rFonts w:ascii="Consolas" w:eastAsia="Times New Roman" w:hAnsi="Consolas" w:cs="Consolas"/>
          <w:color w:val="800080"/>
          <w:sz w:val="18"/>
        </w:rPr>
        <w:t>'#dvContent'</w:t>
      </w:r>
      <w:r w:rsidRPr="00485D21">
        <w:rPr>
          <w:rFonts w:ascii="Consolas" w:eastAsia="Times New Roman" w:hAnsi="Consolas" w:cs="Consolas"/>
          <w:color w:val="000000"/>
          <w:sz w:val="18"/>
          <w:szCs w:val="18"/>
        </w:rPr>
        <w:t>).fadeIn(</w:t>
      </w:r>
      <w:r w:rsidRPr="00485D21">
        <w:rPr>
          <w:rFonts w:ascii="Consolas" w:eastAsia="Times New Roman" w:hAnsi="Consolas" w:cs="Consolas"/>
          <w:color w:val="800080"/>
          <w:sz w:val="18"/>
        </w:rPr>
        <w:t>'slow'</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The above jQuery code sample can be re-written using chaining. See below.</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​$(document).ready(function(){</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'#dvContent'</w:t>
      </w:r>
      <w:r w:rsidRPr="00485D21">
        <w:rPr>
          <w:rFonts w:ascii="Consolas" w:eastAsia="Times New Roman" w:hAnsi="Consolas" w:cs="Consolas"/>
          <w:color w:val="000000"/>
          <w:sz w:val="18"/>
          <w:szCs w:val="18"/>
        </w:rPr>
        <w:t>).addClass(</w:t>
      </w:r>
      <w:r w:rsidRPr="00485D21">
        <w:rPr>
          <w:rFonts w:ascii="Consolas" w:eastAsia="Times New Roman" w:hAnsi="Consolas" w:cs="Consolas"/>
          <w:color w:val="800080"/>
          <w:sz w:val="18"/>
        </w:rPr>
        <w:t>'dummy'</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.css(</w:t>
      </w:r>
      <w:r w:rsidRPr="00485D21">
        <w:rPr>
          <w:rFonts w:ascii="Consolas" w:eastAsia="Times New Roman" w:hAnsi="Consolas" w:cs="Consolas"/>
          <w:color w:val="800080"/>
          <w:sz w:val="18"/>
        </w:rPr>
        <w:t>'color'</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'red'</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.fadeIn(</w:t>
      </w:r>
      <w:r w:rsidRPr="00485D21">
        <w:rPr>
          <w:rFonts w:ascii="Consolas" w:eastAsia="Times New Roman" w:hAnsi="Consolas" w:cs="Consolas"/>
          <w:color w:val="800080"/>
          <w:sz w:val="18"/>
        </w:rPr>
        <w:t>'slow'</w:t>
      </w: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Not only functions or methods, chaining also works with events in jQuery. Find out more</w:t>
      </w:r>
      <w:r w:rsidRPr="00485D21">
        <w:rPr>
          <w:rFonts w:ascii="Segoe UI" w:eastAsia="Times New Roman" w:hAnsi="Segoe UI" w:cs="Segoe UI"/>
          <w:color w:val="111111"/>
          <w:sz w:val="19"/>
        </w:rPr>
        <w:t> </w:t>
      </w:r>
      <w:hyperlink r:id="rId15"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Q58. How does caching helps and how to use caching in jQuery? </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Caching is an area which can give you awesome performance, if used properly and at the right place. While using jQuery, you should also think about caching. For example, if you are using any element in jQuery more than one time, then you must cache it. See below code.</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"#myID"</w:t>
      </w:r>
      <w:r w:rsidRPr="00485D21">
        <w:rPr>
          <w:rFonts w:ascii="Consolas" w:eastAsia="Times New Roman" w:hAnsi="Consolas" w:cs="Consolas"/>
          <w:color w:val="000000"/>
          <w:sz w:val="18"/>
          <w:szCs w:val="18"/>
        </w:rPr>
        <w:t>).css(</w:t>
      </w:r>
      <w:r w:rsidRPr="00485D21">
        <w:rPr>
          <w:rFonts w:ascii="Consolas" w:eastAsia="Times New Roman" w:hAnsi="Consolas" w:cs="Consolas"/>
          <w:color w:val="800080"/>
          <w:sz w:val="18"/>
        </w:rPr>
        <w:t>"color"</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"red"</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i/>
          <w:iCs/>
          <w:color w:val="008000"/>
          <w:sz w:val="18"/>
        </w:rPr>
        <w:t>//Doing some other stuff......</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r w:rsidRPr="00485D21">
        <w:rPr>
          <w:rFonts w:ascii="Consolas" w:eastAsia="Times New Roman" w:hAnsi="Consolas" w:cs="Consolas"/>
          <w:color w:val="800080"/>
          <w:sz w:val="18"/>
        </w:rPr>
        <w:t>"#myID"</w:t>
      </w:r>
      <w:r w:rsidRPr="00485D21">
        <w:rPr>
          <w:rFonts w:ascii="Consolas" w:eastAsia="Times New Roman" w:hAnsi="Consolas" w:cs="Consolas"/>
          <w:color w:val="000000"/>
          <w:sz w:val="18"/>
          <w:szCs w:val="18"/>
        </w:rPr>
        <w:t>).text(</w:t>
      </w:r>
      <w:r w:rsidRPr="00485D21">
        <w:rPr>
          <w:rFonts w:ascii="Consolas" w:eastAsia="Times New Roman" w:hAnsi="Consolas" w:cs="Consolas"/>
          <w:color w:val="800080"/>
          <w:sz w:val="18"/>
        </w:rPr>
        <w:t>"Error occurred!"</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Now in above jQuery code, the element with</w:t>
      </w:r>
      <w:r w:rsidRPr="00485D21">
        <w:rPr>
          <w:rFonts w:ascii="Segoe UI" w:eastAsia="Times New Roman" w:hAnsi="Segoe UI" w:cs="Segoe UI"/>
          <w:color w:val="111111"/>
          <w:sz w:val="19"/>
        </w:rPr>
        <w:t> </w:t>
      </w:r>
      <w:r w:rsidRPr="00485D21">
        <w:rPr>
          <w:rFonts w:ascii="Consolas" w:eastAsia="Times New Roman" w:hAnsi="Consolas" w:cs="Consolas"/>
          <w:color w:val="990000"/>
        </w:rPr>
        <w:t>#myID</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is used twice but without caching. So both the times jQuery had to traverse through DOM and get the element. But if you have saved this in a variable then you just need to reference the variable. So the better way would be,</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var $myElement = $(</w:t>
      </w:r>
      <w:r w:rsidRPr="00485D21">
        <w:rPr>
          <w:rFonts w:ascii="Consolas" w:eastAsia="Times New Roman" w:hAnsi="Consolas" w:cs="Consolas"/>
          <w:color w:val="800080"/>
          <w:sz w:val="18"/>
        </w:rPr>
        <w:t>"#myID"</w:t>
      </w:r>
      <w:r w:rsidRPr="00485D21">
        <w:rPr>
          <w:rFonts w:ascii="Consolas" w:eastAsia="Times New Roman" w:hAnsi="Consolas" w:cs="Consolas"/>
          <w:color w:val="000000"/>
          <w:sz w:val="18"/>
          <w:szCs w:val="18"/>
        </w:rPr>
        <w:t>).css(</w:t>
      </w:r>
      <w:r w:rsidRPr="00485D21">
        <w:rPr>
          <w:rFonts w:ascii="Consolas" w:eastAsia="Times New Roman" w:hAnsi="Consolas" w:cs="Consolas"/>
          <w:color w:val="800080"/>
          <w:sz w:val="18"/>
        </w:rPr>
        <w:t>"color"</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"red"</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485D21">
        <w:rPr>
          <w:rFonts w:ascii="Consolas" w:eastAsia="Times New Roman" w:hAnsi="Consolas" w:cs="Consolas"/>
          <w:i/>
          <w:iCs/>
          <w:color w:val="008000"/>
          <w:sz w:val="18"/>
        </w:rPr>
        <w:t>//Doing some other stuff......</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$myElement.text(</w:t>
      </w:r>
      <w:r w:rsidRPr="00485D21">
        <w:rPr>
          <w:rFonts w:ascii="Consolas" w:eastAsia="Times New Roman" w:hAnsi="Consolas" w:cs="Consolas"/>
          <w:color w:val="800080"/>
          <w:sz w:val="18"/>
        </w:rPr>
        <w:t>"Error occurred!"</w:t>
      </w:r>
      <w:r w:rsidRPr="00485D21">
        <w:rPr>
          <w:rFonts w:ascii="Consolas" w:eastAsia="Times New Roman" w:hAnsi="Consolas" w:cs="Consolas"/>
          <w:color w:val="000000"/>
          <w:sz w:val="18"/>
          <w:szCs w:val="18"/>
        </w:rPr>
        <w:t>);</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So now in this case, jQuery won't need to traverse through the whole DOM tree when it is used second time. So in jQuery, Caching is like saving the jQuery selector in a variable. And using the variable reference when required instead of searching through DOM again.</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Q59. You get "jquery is not defined" or "$ is not defined" error. What could be the reason?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There could be many reasons for this.</w:t>
      </w:r>
    </w:p>
    <w:p w:rsidR="00485D21" w:rsidRPr="00485D21" w:rsidRDefault="00485D21" w:rsidP="00485D21">
      <w:pPr>
        <w:numPr>
          <w:ilvl w:val="0"/>
          <w:numId w:val="8"/>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You have forgot to include the reference of jQuery library and trying to access jQuery.</w:t>
      </w:r>
    </w:p>
    <w:p w:rsidR="00485D21" w:rsidRPr="00485D21" w:rsidRDefault="00485D21" w:rsidP="00485D21">
      <w:pPr>
        <w:numPr>
          <w:ilvl w:val="0"/>
          <w:numId w:val="8"/>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You have include the reference of the jQuery file, but it is after your jQuery code.</w:t>
      </w:r>
    </w:p>
    <w:p w:rsidR="00485D21" w:rsidRPr="00485D21" w:rsidRDefault="00485D21" w:rsidP="00485D21">
      <w:pPr>
        <w:numPr>
          <w:ilvl w:val="0"/>
          <w:numId w:val="8"/>
        </w:numPr>
        <w:shd w:val="clear" w:color="auto" w:fill="FFFFFF"/>
        <w:spacing w:after="0" w:line="240" w:lineRule="auto"/>
        <w:ind w:left="0"/>
        <w:rPr>
          <w:rFonts w:ascii="Segoe UI" w:eastAsia="Times New Roman" w:hAnsi="Segoe UI" w:cs="Segoe UI"/>
          <w:color w:val="111111"/>
          <w:sz w:val="19"/>
          <w:szCs w:val="19"/>
        </w:rPr>
      </w:pPr>
      <w:r w:rsidRPr="00485D21">
        <w:rPr>
          <w:rFonts w:ascii="Segoe UI" w:eastAsia="Times New Roman" w:hAnsi="Segoe UI" w:cs="Segoe UI"/>
          <w:color w:val="111111"/>
          <w:sz w:val="19"/>
          <w:szCs w:val="19"/>
        </w:rPr>
        <w:t>The order of the scripts is not correct. For example, if you are using any jQuery plugin and you have placed the reference of the plugin js before the jQuery library then you will face this error.</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Find out more </w:t>
      </w:r>
      <w:hyperlink r:id="rId16"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Q60. How to write browser specific code using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lastRenderedPageBreak/>
        <w:t>Ans: Using jQuery.browser property, we can write browser specific code. This property contains flags for the useragent, read from navigator.userAgent. This property was removed in jQuery 1.9.</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Q61. Can we use jQuery to make ajax request?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Yes. jQuery can be used for making ajax request.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Q62. What are various methods to make ajax request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Using below jQuery methods, you can make ajax calls.</w:t>
      </w:r>
    </w:p>
    <w:p w:rsidR="00485D21" w:rsidRPr="00485D21" w:rsidRDefault="00485D21" w:rsidP="00485D21">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485D21">
        <w:rPr>
          <w:rFonts w:ascii="Consolas" w:eastAsia="Times New Roman" w:hAnsi="Consolas" w:cs="Consolas"/>
          <w:color w:val="990000"/>
        </w:rPr>
        <w:t>load()</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rPr>
        <w:t>: Load a piece of html into a container DOM</w:t>
      </w:r>
    </w:p>
    <w:p w:rsidR="00485D21" w:rsidRPr="00485D21" w:rsidRDefault="00485D21" w:rsidP="00485D21">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485D21">
        <w:rPr>
          <w:rFonts w:ascii="Consolas" w:eastAsia="Times New Roman" w:hAnsi="Consolas" w:cs="Consolas"/>
          <w:color w:val="990000"/>
        </w:rPr>
        <w:t>$.getJSON()</w:t>
      </w:r>
      <w:r w:rsidRPr="00485D21">
        <w:rPr>
          <w:rFonts w:ascii="Segoe UI" w:eastAsia="Times New Roman" w:hAnsi="Segoe UI" w:cs="Segoe UI"/>
          <w:color w:val="111111"/>
          <w:sz w:val="19"/>
          <w:szCs w:val="19"/>
        </w:rPr>
        <w:t>: Load JSON with GET method.</w:t>
      </w:r>
    </w:p>
    <w:p w:rsidR="00485D21" w:rsidRPr="00485D21" w:rsidRDefault="00485D21" w:rsidP="00485D21">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485D21">
        <w:rPr>
          <w:rFonts w:ascii="Consolas" w:eastAsia="Times New Roman" w:hAnsi="Consolas" w:cs="Consolas"/>
          <w:color w:val="990000"/>
        </w:rPr>
        <w:t>$.getScript()</w:t>
      </w:r>
      <w:r w:rsidRPr="00485D21">
        <w:rPr>
          <w:rFonts w:ascii="Segoe UI" w:eastAsia="Times New Roman" w:hAnsi="Segoe UI" w:cs="Segoe UI"/>
          <w:color w:val="111111"/>
          <w:sz w:val="19"/>
          <w:szCs w:val="19"/>
        </w:rPr>
        <w:t>: Load a JavaScript file.</w:t>
      </w:r>
    </w:p>
    <w:p w:rsidR="00485D21" w:rsidRPr="00485D21" w:rsidRDefault="00485D21" w:rsidP="00485D21">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485D21">
        <w:rPr>
          <w:rFonts w:ascii="Consolas" w:eastAsia="Times New Roman" w:hAnsi="Consolas" w:cs="Consolas"/>
          <w:color w:val="990000"/>
        </w:rPr>
        <w:t>$.get()</w:t>
      </w:r>
      <w:r w:rsidRPr="00485D21">
        <w:rPr>
          <w:rFonts w:ascii="Segoe UI" w:eastAsia="Times New Roman" w:hAnsi="Segoe UI" w:cs="Segoe UI"/>
          <w:color w:val="111111"/>
          <w:sz w:val="19"/>
          <w:szCs w:val="19"/>
        </w:rPr>
        <w:t>: Use to make a GET call and play extensively with the response.</w:t>
      </w:r>
    </w:p>
    <w:p w:rsidR="00485D21" w:rsidRPr="00485D21" w:rsidRDefault="00485D21" w:rsidP="00485D21">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485D21">
        <w:rPr>
          <w:rFonts w:ascii="Consolas" w:eastAsia="Times New Roman" w:hAnsi="Consolas" w:cs="Consolas"/>
          <w:color w:val="990000"/>
        </w:rPr>
        <w:t>$.post()</w:t>
      </w:r>
      <w:r w:rsidRPr="00485D21">
        <w:rPr>
          <w:rFonts w:ascii="Segoe UI" w:eastAsia="Times New Roman" w:hAnsi="Segoe UI" w:cs="Segoe UI"/>
          <w:color w:val="111111"/>
          <w:sz w:val="19"/>
          <w:szCs w:val="19"/>
        </w:rPr>
        <w:t>: Use to make a POST call and don't want to load the response to some container DOM.</w:t>
      </w:r>
    </w:p>
    <w:p w:rsidR="00485D21" w:rsidRPr="00485D21" w:rsidRDefault="00485D21" w:rsidP="00485D21">
      <w:pPr>
        <w:numPr>
          <w:ilvl w:val="0"/>
          <w:numId w:val="9"/>
        </w:numPr>
        <w:shd w:val="clear" w:color="auto" w:fill="FFFFFF"/>
        <w:spacing w:after="0" w:line="240" w:lineRule="auto"/>
        <w:ind w:left="0"/>
        <w:rPr>
          <w:rFonts w:ascii="Segoe UI" w:eastAsia="Times New Roman" w:hAnsi="Segoe UI" w:cs="Segoe UI"/>
          <w:color w:val="111111"/>
          <w:sz w:val="19"/>
          <w:szCs w:val="19"/>
        </w:rPr>
      </w:pPr>
      <w:r w:rsidRPr="00485D21">
        <w:rPr>
          <w:rFonts w:ascii="Consolas" w:eastAsia="Times New Roman" w:hAnsi="Consolas" w:cs="Consolas"/>
          <w:color w:val="990000"/>
        </w:rPr>
        <w:t>$.ajax()</w:t>
      </w:r>
      <w:r w:rsidRPr="00485D21">
        <w:rPr>
          <w:rFonts w:ascii="Segoe UI" w:eastAsia="Times New Roman" w:hAnsi="Segoe UI" w:cs="Segoe UI"/>
          <w:color w:val="111111"/>
          <w:sz w:val="19"/>
          <w:szCs w:val="19"/>
        </w:rPr>
        <w:t>: Use this to do something on XHR failures, or to specify ajax options (e.g. cache: true) on the fly.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Find out more</w:t>
      </w:r>
      <w:r w:rsidRPr="00485D21">
        <w:rPr>
          <w:rFonts w:ascii="Segoe UI" w:eastAsia="Times New Roman" w:hAnsi="Segoe UI" w:cs="Segoe UI"/>
          <w:color w:val="111111"/>
          <w:sz w:val="19"/>
        </w:rPr>
        <w:t> </w:t>
      </w:r>
      <w:hyperlink r:id="rId17"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Q63. Is there any advantage of using $.ajax() for ajax call against $.get() or $.post()?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By using jQuery</w:t>
      </w:r>
      <w:r w:rsidRPr="00485D21">
        <w:rPr>
          <w:rFonts w:ascii="Segoe UI" w:eastAsia="Times New Roman" w:hAnsi="Segoe UI" w:cs="Segoe UI"/>
          <w:color w:val="111111"/>
          <w:sz w:val="19"/>
        </w:rPr>
        <w:t> </w:t>
      </w:r>
      <w:r w:rsidRPr="00485D21">
        <w:rPr>
          <w:rFonts w:ascii="Consolas" w:eastAsia="Times New Roman" w:hAnsi="Consolas" w:cs="Consolas"/>
          <w:color w:val="990000"/>
        </w:rPr>
        <w:t>post()</w:t>
      </w:r>
      <w:r w:rsidRPr="00485D21">
        <w:rPr>
          <w:rFonts w:ascii="Segoe UI" w:eastAsia="Times New Roman" w:hAnsi="Segoe UI" w:cs="Segoe UI"/>
          <w:color w:val="111111"/>
          <w:sz w:val="19"/>
          <w:szCs w:val="19"/>
          <w:shd w:val="clear" w:color="auto" w:fill="FFFFFF"/>
        </w:rPr>
        <w:t>/ jQuery</w:t>
      </w:r>
      <w:r w:rsidRPr="00485D21">
        <w:rPr>
          <w:rFonts w:ascii="Segoe UI" w:eastAsia="Times New Roman" w:hAnsi="Segoe UI" w:cs="Segoe UI"/>
          <w:color w:val="111111"/>
          <w:sz w:val="19"/>
        </w:rPr>
        <w:t> </w:t>
      </w:r>
      <w:r w:rsidRPr="00485D21">
        <w:rPr>
          <w:rFonts w:ascii="Consolas" w:eastAsia="Times New Roman" w:hAnsi="Consolas" w:cs="Consolas"/>
          <w:color w:val="990000"/>
        </w:rPr>
        <w:t>get()</w:t>
      </w:r>
      <w:r w:rsidRPr="00485D21">
        <w:rPr>
          <w:rFonts w:ascii="Segoe UI" w:eastAsia="Times New Roman" w:hAnsi="Segoe UI" w:cs="Segoe UI"/>
          <w:color w:val="111111"/>
          <w:sz w:val="19"/>
          <w:szCs w:val="19"/>
          <w:shd w:val="clear" w:color="auto" w:fill="FFFFFF"/>
        </w:rPr>
        <w:t>, you always trust the response from the server and you believe it is going to be successful all the time. Well, it is certainly not a good idea to trust the response. As there can be n number of reason which may lead to failure of response.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Where</w:t>
      </w:r>
      <w:r w:rsidRPr="00485D21">
        <w:rPr>
          <w:rFonts w:ascii="Segoe UI" w:eastAsia="Times New Roman" w:hAnsi="Segoe UI" w:cs="Segoe UI"/>
          <w:color w:val="111111"/>
          <w:sz w:val="19"/>
        </w:rPr>
        <w:t> </w:t>
      </w:r>
      <w:r w:rsidRPr="00485D21">
        <w:rPr>
          <w:rFonts w:ascii="Consolas" w:eastAsia="Times New Roman" w:hAnsi="Consolas" w:cs="Consolas"/>
          <w:color w:val="990000"/>
        </w:rPr>
        <w:t>jQuery.ajax()</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is jQuery's low-level AJAX implementation.</w:t>
      </w:r>
      <w:r w:rsidRPr="00485D21">
        <w:rPr>
          <w:rFonts w:ascii="Segoe UI" w:eastAsia="Times New Roman" w:hAnsi="Segoe UI" w:cs="Segoe UI"/>
          <w:color w:val="111111"/>
          <w:sz w:val="19"/>
        </w:rPr>
        <w:t> </w:t>
      </w:r>
      <w:r w:rsidRPr="00485D21">
        <w:rPr>
          <w:rFonts w:ascii="Consolas" w:eastAsia="Times New Roman" w:hAnsi="Consolas" w:cs="Consolas"/>
          <w:color w:val="990000"/>
        </w:rPr>
        <w:t>$.get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and</w:t>
      </w:r>
      <w:r w:rsidRPr="00485D21">
        <w:rPr>
          <w:rFonts w:ascii="Segoe UI" w:eastAsia="Times New Roman" w:hAnsi="Segoe UI" w:cs="Segoe UI"/>
          <w:color w:val="111111"/>
          <w:sz w:val="19"/>
        </w:rPr>
        <w:t> </w:t>
      </w:r>
      <w:r w:rsidRPr="00485D21">
        <w:rPr>
          <w:rFonts w:ascii="Consolas" w:eastAsia="Times New Roman" w:hAnsi="Consolas" w:cs="Consolas"/>
          <w:color w:val="990000"/>
        </w:rPr>
        <w:t>$.post</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are higher-level abstractions that are often easier to understand and use, but don't offer as much functionality (such as error callbacks). Find out more</w:t>
      </w:r>
      <w:r w:rsidRPr="00485D21">
        <w:rPr>
          <w:rFonts w:ascii="Segoe UI" w:eastAsia="Times New Roman" w:hAnsi="Segoe UI" w:cs="Segoe UI"/>
          <w:color w:val="111111"/>
          <w:sz w:val="19"/>
        </w:rPr>
        <w:t> </w:t>
      </w:r>
      <w:hyperlink r:id="rId18"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Q64. What are deferred and promise object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Deferred and promise are part of jQuery since version 1.5 and they help in handling asynchronous functions like Ajax. Find out more</w:t>
      </w:r>
      <w:r w:rsidRPr="00485D21">
        <w:rPr>
          <w:rFonts w:ascii="Segoe UI" w:eastAsia="Times New Roman" w:hAnsi="Segoe UI" w:cs="Segoe UI"/>
          <w:color w:val="111111"/>
          <w:sz w:val="19"/>
        </w:rPr>
        <w:t> </w:t>
      </w:r>
      <w:hyperlink r:id="rId19"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Q65. Can we execute/run multiple Ajax request simultaneously in jQuery? If yes, then how?</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Yes, it is possible to execute multiple Ajax request simultaneously or in parallel. Instead of waiting for first ajax request to complete and then issue the second request is time consuming. The better approach to speed up things would be to execute multiple ajax request simultaneously.</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Using jQuery</w:t>
      </w:r>
      <w:r w:rsidRPr="00485D21">
        <w:rPr>
          <w:rFonts w:ascii="Segoe UI" w:eastAsia="Times New Roman" w:hAnsi="Segoe UI" w:cs="Segoe UI"/>
          <w:color w:val="111111"/>
          <w:sz w:val="19"/>
        </w:rPr>
        <w:t> </w:t>
      </w:r>
      <w:r w:rsidRPr="00485D21">
        <w:rPr>
          <w:rFonts w:ascii="Consolas" w:eastAsia="Times New Roman" w:hAnsi="Consolas" w:cs="Consolas"/>
          <w:color w:val="990000"/>
        </w:rPr>
        <w:t>.when()</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 xml:space="preserve">method which provides a way to execute callback functions based on one or more </w:t>
      </w:r>
      <w:r w:rsidRPr="00485D21">
        <w:rPr>
          <w:rFonts w:ascii="Segoe UI" w:eastAsia="Times New Roman" w:hAnsi="Segoe UI" w:cs="Segoe UI"/>
          <w:color w:val="111111"/>
          <w:sz w:val="19"/>
          <w:szCs w:val="19"/>
          <w:shd w:val="clear" w:color="auto" w:fill="FFFFFF"/>
        </w:rPr>
        <w:lastRenderedPageBreak/>
        <w:t>objects, usually Deferred objects that represent asynchronous events. Find out more</w:t>
      </w:r>
      <w:r w:rsidRPr="00485D21">
        <w:rPr>
          <w:rFonts w:ascii="Segoe UI" w:eastAsia="Times New Roman" w:hAnsi="Segoe UI" w:cs="Segoe UI"/>
          <w:color w:val="111111"/>
          <w:sz w:val="19"/>
        </w:rPr>
        <w:t> </w:t>
      </w:r>
      <w:hyperlink r:id="rId20"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Q66. Can you call C# code-behind method using jQuery? If yes,then how?</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Yes. We can call C# code-behind function via $.ajax. But for do that it is compulsory to mark the method as WebMethod.</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Q67. Which is the latest version of jQuery library?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 latest version (when this post is written) of jQuery is 1.10.2 or 2.0.3. jQuery 2.x has the same API as jQuery 1.x, but does not support Internet Explorer 6, 7, or 8.</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Q68. Does jQuery 2.0 supports IE?</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No. jQuery 2.0 has no support for IE 6, IE 7 and IE 8.</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Q69. What are source maps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In case of jQuery, Source Map is nothing but mapping of minified version of jQuery against the un-minified version. Source map allows to debug minified version of jQuery library. Source map feature was release with jQuery 1.9. Find out more</w:t>
      </w:r>
      <w:r w:rsidRPr="00485D21">
        <w:rPr>
          <w:rFonts w:ascii="Segoe UI" w:eastAsia="Times New Roman" w:hAnsi="Segoe UI" w:cs="Segoe UI"/>
          <w:color w:val="111111"/>
          <w:sz w:val="19"/>
        </w:rPr>
        <w:t> </w:t>
      </w:r>
      <w:hyperlink r:id="rId21"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Q70. How to use migrate jQuery plugin?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work with it.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So to use old/deprecated features, all you need to do is to provide reference of jQuery Migrate Plugin. Find out more</w:t>
      </w:r>
      <w:r w:rsidRPr="00485D21">
        <w:rPr>
          <w:rFonts w:ascii="Segoe UI" w:eastAsia="Times New Roman" w:hAnsi="Segoe UI" w:cs="Segoe UI"/>
          <w:color w:val="111111"/>
          <w:sz w:val="19"/>
        </w:rPr>
        <w:t> </w:t>
      </w:r>
      <w:hyperlink r:id="rId22"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Q71. Is it possible to get value of multiple CSS properties in single statement?</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Well, before jQuery 1.9 release it was not possible but one of the new feature of jQuery 1.9 was</w:t>
      </w:r>
      <w:r w:rsidRPr="00485D21">
        <w:rPr>
          <w:rFonts w:ascii="Segoe UI" w:eastAsia="Times New Roman" w:hAnsi="Segoe UI" w:cs="Segoe UI"/>
          <w:color w:val="111111"/>
          <w:sz w:val="19"/>
        </w:rPr>
        <w:t> </w:t>
      </w:r>
      <w:r w:rsidRPr="00485D21">
        <w:rPr>
          <w:rFonts w:ascii="Consolas" w:eastAsia="Times New Roman" w:hAnsi="Consolas" w:cs="Consolas"/>
          <w:color w:val="990000"/>
        </w:rPr>
        <w:t>.css()</w:t>
      </w:r>
      <w:r w:rsidRPr="00485D21">
        <w:rPr>
          <w:rFonts w:ascii="Segoe UI" w:eastAsia="Times New Roman" w:hAnsi="Segoe UI" w:cs="Segoe UI"/>
          <w:color w:val="111111"/>
          <w:sz w:val="19"/>
          <w:szCs w:val="19"/>
          <w:shd w:val="clear" w:color="auto" w:fill="FFFFFF"/>
        </w:rPr>
        <w:t>multi-property getter.</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var propCollection = $(</w:t>
      </w:r>
      <w:r w:rsidRPr="00485D21">
        <w:rPr>
          <w:rFonts w:ascii="Consolas" w:eastAsia="Times New Roman" w:hAnsi="Consolas" w:cs="Consolas"/>
          <w:color w:val="800080"/>
          <w:sz w:val="18"/>
        </w:rPr>
        <w:t>"#dvBox"</w:t>
      </w:r>
      <w:r w:rsidRPr="00485D21">
        <w:rPr>
          <w:rFonts w:ascii="Consolas" w:eastAsia="Times New Roman" w:hAnsi="Consolas" w:cs="Consolas"/>
          <w:color w:val="000000"/>
          <w:sz w:val="18"/>
          <w:szCs w:val="18"/>
        </w:rPr>
        <w:t xml:space="preserve">).css([ </w:t>
      </w:r>
      <w:r w:rsidRPr="00485D21">
        <w:rPr>
          <w:rFonts w:ascii="Consolas" w:eastAsia="Times New Roman" w:hAnsi="Consolas" w:cs="Consolas"/>
          <w:color w:val="800080"/>
          <w:sz w:val="18"/>
        </w:rPr>
        <w:t>"width"</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"height"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800080"/>
          <w:sz w:val="18"/>
        </w:rPr>
        <w:t>"backgroundColor"</w:t>
      </w:r>
      <w:r w:rsidRPr="00485D21">
        <w:rPr>
          <w:rFonts w:ascii="Consolas" w:eastAsia="Times New Roman" w:hAnsi="Consolas" w:cs="Consolas"/>
          <w:color w:val="000000"/>
          <w:sz w:val="18"/>
          <w:szCs w:val="18"/>
        </w:rPr>
        <w:t xml:space="preserve"> ]);</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In this case, the</w:t>
      </w:r>
      <w:r w:rsidRPr="00485D21">
        <w:rPr>
          <w:rFonts w:ascii="Segoe UI" w:eastAsia="Times New Roman" w:hAnsi="Segoe UI" w:cs="Segoe UI"/>
          <w:color w:val="111111"/>
          <w:sz w:val="19"/>
        </w:rPr>
        <w:t> </w:t>
      </w:r>
      <w:r w:rsidRPr="00485D21">
        <w:rPr>
          <w:rFonts w:ascii="Consolas" w:eastAsia="Times New Roman" w:hAnsi="Consolas" w:cs="Consolas"/>
          <w:color w:val="990000"/>
        </w:rPr>
        <w:t>propCollection</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will be an array and it will look something like this.</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lastRenderedPageBreak/>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width: </w:t>
      </w:r>
      <w:r w:rsidRPr="00485D21">
        <w:rPr>
          <w:rFonts w:ascii="Consolas" w:eastAsia="Times New Roman" w:hAnsi="Consolas" w:cs="Consolas"/>
          <w:color w:val="800080"/>
          <w:sz w:val="18"/>
        </w:rPr>
        <w:t>"100px"</w:t>
      </w: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height: </w:t>
      </w:r>
      <w:r w:rsidRPr="00485D21">
        <w:rPr>
          <w:rFonts w:ascii="Consolas" w:eastAsia="Times New Roman" w:hAnsi="Consolas" w:cs="Consolas"/>
          <w:color w:val="800080"/>
          <w:sz w:val="18"/>
        </w:rPr>
        <w:t>"200px"</w:t>
      </w: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 xml:space="preserve">  backgroundColor: </w:t>
      </w:r>
      <w:r w:rsidRPr="00485D21">
        <w:rPr>
          <w:rFonts w:ascii="Consolas" w:eastAsia="Times New Roman" w:hAnsi="Consolas" w:cs="Consolas"/>
          <w:color w:val="800080"/>
          <w:sz w:val="18"/>
        </w:rPr>
        <w:t>"#FF00FF"</w:t>
      </w:r>
      <w:r w:rsidRPr="00485D21">
        <w:rPr>
          <w:rFonts w:ascii="Consolas" w:eastAsia="Times New Roman" w:hAnsi="Consolas" w:cs="Consolas"/>
          <w:color w:val="000000"/>
          <w:sz w:val="18"/>
          <w:szCs w:val="18"/>
        </w:rPr>
        <w:t xml:space="preserve"> </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00"/>
          <w:sz w:val="18"/>
          <w:szCs w:val="18"/>
        </w:rPr>
        <w: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Q72. How do you stop the currently-running animation, remove all queued animations, and complete all animations for the matched elements?</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It can be done via calling</w:t>
      </w:r>
      <w:r w:rsidRPr="00485D21">
        <w:rPr>
          <w:rFonts w:ascii="Segoe UI" w:eastAsia="Times New Roman" w:hAnsi="Segoe UI" w:cs="Segoe UI"/>
          <w:color w:val="111111"/>
          <w:sz w:val="19"/>
        </w:rPr>
        <w:t> </w:t>
      </w:r>
      <w:r w:rsidRPr="00485D21">
        <w:rPr>
          <w:rFonts w:ascii="Consolas" w:eastAsia="Times New Roman" w:hAnsi="Consolas" w:cs="Consolas"/>
          <w:color w:val="990000"/>
        </w:rPr>
        <w:t>.stop([clearQueue ] [, jumpToEnd ])</w:t>
      </w:r>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method and by passing both the parameters as true.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Q73. What is finish method in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 .finish() method stops all queued animations and places the element(s) in their final state. This method was introduced in jQuery 1.9.</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Q74. What is the difference between calling stop(true,true) and finish method?</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The .finish() method is similar to .stop(true, true) in that it clears the queue and the current animation jumps to its end value. It differs, however, in that .finish() also causes the CSS property of all queued animations to jump to their end values, as well.</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Q75. Consider a scenario where things can be done easily with javascript, would you still prefer jQuery?</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No. If things can be done easily via CSS or JavaScript then You should not think about jQuery. Remember, jQuery library always comes with xx kilobyte size and there is no point of wasting bandwidth.</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Q76. Can we use protocol less URL while referencing jQuery from CDNs?</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Yes. Below code is completely valid.</w:t>
      </w:r>
    </w:p>
    <w:p w:rsidR="00485D21" w:rsidRPr="00485D21" w:rsidRDefault="00485D21" w:rsidP="00485D21">
      <w:pPr>
        <w:shd w:val="clear" w:color="auto" w:fill="FFFFFF"/>
        <w:spacing w:after="0" w:line="240" w:lineRule="auto"/>
        <w:jc w:val="right"/>
        <w:rPr>
          <w:rFonts w:ascii="Segoe UI" w:eastAsia="Times New Roman" w:hAnsi="Segoe UI" w:cs="Segoe UI"/>
          <w:color w:val="999999"/>
          <w:sz w:val="15"/>
          <w:szCs w:val="15"/>
        </w:rPr>
      </w:pPr>
      <w:r w:rsidRPr="00485D21">
        <w:rPr>
          <w:rFonts w:ascii="Segoe UI" w:eastAsia="Times New Roman" w:hAnsi="Segoe UI" w:cs="Segoe UI"/>
          <w:color w:val="999999"/>
          <w:sz w:val="15"/>
          <w:szCs w:val="15"/>
          <w:bdr w:val="none" w:sz="0" w:space="0" w:color="auto" w:frame="1"/>
        </w:rPr>
        <w:t>Hide</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rPr>
        <w:t> </w:t>
      </w:r>
      <w:r w:rsidRPr="00485D21">
        <w:rPr>
          <w:rFonts w:ascii="Segoe UI" w:eastAsia="Times New Roman" w:hAnsi="Segoe UI" w:cs="Segoe UI"/>
          <w:color w:val="999999"/>
          <w:sz w:val="15"/>
        </w:rPr>
        <w:t> </w:t>
      </w:r>
      <w:r w:rsidRPr="00485D21">
        <w:rPr>
          <w:rFonts w:ascii="Segoe UI" w:eastAsia="Times New Roman" w:hAnsi="Segoe UI" w:cs="Segoe UI"/>
          <w:color w:val="999999"/>
          <w:sz w:val="15"/>
          <w:szCs w:val="15"/>
          <w:bdr w:val="none" w:sz="0" w:space="0" w:color="auto" w:frame="1"/>
        </w:rPr>
        <w:t>Copy Code</w:t>
      </w:r>
    </w:p>
    <w:p w:rsidR="00485D21" w:rsidRPr="00485D21" w:rsidRDefault="00485D21" w:rsidP="00485D21">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485D21">
        <w:rPr>
          <w:rFonts w:ascii="Consolas" w:eastAsia="Times New Roman" w:hAnsi="Consolas" w:cs="Consolas"/>
          <w:color w:val="0000FF"/>
          <w:sz w:val="18"/>
        </w:rPr>
        <w: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type</w:t>
      </w:r>
      <w:r w:rsidRPr="00485D21">
        <w:rPr>
          <w:rFonts w:ascii="Consolas" w:eastAsia="Times New Roman" w:hAnsi="Consolas" w:cs="Consolas"/>
          <w:color w:val="0000FF"/>
          <w:sz w:val="18"/>
        </w:rPr>
        <w:t>="text/javascript"</w:t>
      </w:r>
      <w:r w:rsidRPr="00485D21">
        <w:rPr>
          <w:rFonts w:ascii="Consolas" w:eastAsia="Times New Roman" w:hAnsi="Consolas" w:cs="Consolas"/>
          <w:color w:val="000000"/>
          <w:sz w:val="18"/>
          <w:szCs w:val="18"/>
        </w:rPr>
        <w:t xml:space="preserve"> </w:t>
      </w:r>
      <w:r w:rsidRPr="00485D21">
        <w:rPr>
          <w:rFonts w:ascii="Consolas" w:eastAsia="Times New Roman" w:hAnsi="Consolas" w:cs="Consolas"/>
          <w:color w:val="FF0000"/>
          <w:sz w:val="18"/>
        </w:rPr>
        <w:t>src</w:t>
      </w:r>
      <w:r w:rsidRPr="00485D21">
        <w:rPr>
          <w:rFonts w:ascii="Consolas" w:eastAsia="Times New Roman" w:hAnsi="Consolas" w:cs="Consolas"/>
          <w:color w:val="0000FF"/>
          <w:sz w:val="18"/>
        </w:rPr>
        <w:t>="//ajax.googleapis.com/ajax/libs/jquery/1.9.1/jquery.min.js"&gt;&lt;/</w:t>
      </w:r>
      <w:r w:rsidRPr="00485D21">
        <w:rPr>
          <w:rFonts w:ascii="Consolas" w:eastAsia="Times New Roman" w:hAnsi="Consolas" w:cs="Consolas"/>
          <w:color w:val="800000"/>
          <w:sz w:val="18"/>
        </w:rPr>
        <w:t>script</w:t>
      </w:r>
      <w:r w:rsidRPr="00485D21">
        <w:rPr>
          <w:rFonts w:ascii="Consolas" w:eastAsia="Times New Roman" w:hAnsi="Consolas" w:cs="Consolas"/>
          <w:color w:val="000000"/>
          <w:sz w:val="18"/>
          <w:szCs w:val="18"/>
        </w:rPr>
        <w:t>&gt;</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Q77. What is the advantage of using protocol less URL while referencing jQuery from CDNs?</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It is quite useful when you are moving from HTTP to HTTPS url. You need to make sure that correct protocol is used for referencing jQuery library as pages served via SSL should contain no references to content served through unencrypted connections.</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lastRenderedPageBreak/>
        <w:br/>
      </w:r>
      <w:r w:rsidRPr="00485D21">
        <w:rPr>
          <w:rFonts w:ascii="Segoe UI" w:eastAsia="Times New Roman" w:hAnsi="Segoe UI" w:cs="Segoe UI"/>
          <w:color w:val="111111"/>
          <w:sz w:val="19"/>
          <w:szCs w:val="19"/>
          <w:shd w:val="clear" w:color="auto" w:fill="FFFFFF"/>
        </w:rPr>
        <w:t>"protocol-less" URL is the best way to reference third party content that’s available via both HTTP and HTTPS. When a URL’s protocol is omitted, the browser uses the underlying document’s protocol instead. Find out more</w:t>
      </w:r>
      <w:hyperlink r:id="rId23" w:history="1">
        <w:r w:rsidRPr="00485D21">
          <w:rPr>
            <w:rFonts w:ascii="Segoe UI" w:eastAsia="Times New Roman" w:hAnsi="Segoe UI" w:cs="Segoe UI"/>
            <w:b/>
            <w:bCs/>
            <w:color w:val="800080"/>
            <w:sz w:val="19"/>
          </w:rPr>
          <w:t>here</w:t>
        </w:r>
      </w:hyperlink>
      <w:r w:rsidRPr="00485D21">
        <w:rPr>
          <w:rFonts w:ascii="Segoe UI" w:eastAsia="Times New Roman" w:hAnsi="Segoe UI" w:cs="Segoe UI"/>
          <w:color w:val="111111"/>
          <w:sz w:val="19"/>
          <w:szCs w:val="19"/>
          <w:shd w:val="clear" w:color="auto" w:fill="FFFFFF"/>
        </w:rPr>
        <w:t>.</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Q78. What is jQuery plugin and what is the advantage of using plugin?</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A plug-in is piece of code written in a standard JavaScript file. These files provide useful jQuery methods which can be used along with jQuery library methods. jQuery plugins are quite useful as its piece of code which is already written by someone and re-usable, which saves your development time.</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Q79. What is jQuery UI?</w:t>
      </w:r>
    </w:p>
    <w:p w:rsidR="00485D21" w:rsidRPr="00485D21" w:rsidRDefault="00485D21" w:rsidP="00485D21">
      <w:pPr>
        <w:spacing w:after="0" w:line="240" w:lineRule="auto"/>
        <w:rPr>
          <w:rFonts w:ascii="Times New Roman" w:eastAsia="Times New Roman" w:hAnsi="Times New Roman" w:cs="Times New Roman"/>
          <w:sz w:val="24"/>
          <w:szCs w:val="24"/>
        </w:rPr>
      </w:pPr>
      <w:r w:rsidRPr="00485D21">
        <w:rPr>
          <w:rFonts w:ascii="Segoe UI" w:eastAsia="Times New Roman" w:hAnsi="Segoe UI" w:cs="Segoe UI"/>
          <w:color w:val="111111"/>
          <w:sz w:val="19"/>
          <w:szCs w:val="19"/>
          <w:shd w:val="clear" w:color="auto" w:fill="FFFFFF"/>
        </w:rPr>
        <w:t>Ans: jQuery UI is a curated set of user interface interactions, effects, widgets, and themes built on top of the jQuery JavaScript Library that can be used to build interactive web applications.</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shd w:val="clear" w:color="auto" w:fill="FFFFFF"/>
        </w:rPr>
        <w:t> </w:t>
      </w:r>
    </w:p>
    <w:p w:rsidR="00485D21" w:rsidRPr="00485D21" w:rsidRDefault="00485D21" w:rsidP="00485D21">
      <w:pPr>
        <w:shd w:val="clear" w:color="auto" w:fill="FFFFFF"/>
        <w:spacing w:before="100" w:beforeAutospacing="1" w:after="100" w:afterAutospacing="1" w:line="240" w:lineRule="auto"/>
        <w:outlineLvl w:val="2"/>
        <w:rPr>
          <w:rFonts w:ascii="Segoe UI" w:eastAsia="Times New Roman" w:hAnsi="Segoe UI" w:cs="Segoe UI"/>
          <w:color w:val="FF9900"/>
          <w:sz w:val="26"/>
          <w:szCs w:val="26"/>
        </w:rPr>
      </w:pPr>
      <w:r w:rsidRPr="00485D21">
        <w:rPr>
          <w:rFonts w:ascii="Segoe UI" w:eastAsia="Times New Roman" w:hAnsi="Segoe UI" w:cs="Segoe UI"/>
          <w:color w:val="FF9900"/>
          <w:sz w:val="26"/>
          <w:szCs w:val="26"/>
        </w:rPr>
        <w:t>Q80. What is the difference between jQuery and jQuery UI?</w:t>
      </w:r>
    </w:p>
    <w:p w:rsidR="00A11A06" w:rsidRDefault="00485D21" w:rsidP="00485D21">
      <w:pPr>
        <w:rPr>
          <w:rFonts w:ascii="Segoe UI" w:eastAsia="Times New Roman" w:hAnsi="Segoe UI" w:cs="Segoe UI"/>
          <w:color w:val="111111"/>
          <w:sz w:val="19"/>
          <w:szCs w:val="19"/>
          <w:shd w:val="clear" w:color="auto" w:fill="FFFFFF"/>
        </w:rPr>
      </w:pPr>
      <w:r w:rsidRPr="00485D21">
        <w:rPr>
          <w:rFonts w:ascii="Segoe UI" w:eastAsia="Times New Roman" w:hAnsi="Segoe UI" w:cs="Segoe UI"/>
          <w:color w:val="111111"/>
          <w:sz w:val="19"/>
          <w:szCs w:val="19"/>
          <w:shd w:val="clear" w:color="auto" w:fill="FFFFFF"/>
        </w:rPr>
        <w:t>Ans: jQuery is the core library. jQueryUI is built on top of it. If you use jQueryUI, you must also include jQuery.</w:t>
      </w:r>
      <w:r w:rsidRPr="00485D21">
        <w:rPr>
          <w:rFonts w:ascii="Segoe UI" w:eastAsia="Times New Roman" w:hAnsi="Segoe UI" w:cs="Segoe UI"/>
          <w:color w:val="111111"/>
          <w:sz w:val="19"/>
          <w:szCs w:val="19"/>
        </w:rPr>
        <w:br/>
      </w:r>
      <w:r w:rsidRPr="00485D21">
        <w:rPr>
          <w:rFonts w:ascii="Segoe UI" w:eastAsia="Times New Roman" w:hAnsi="Segoe UI" w:cs="Segoe UI"/>
          <w:color w:val="111111"/>
          <w:sz w:val="19"/>
          <w:szCs w:val="19"/>
        </w:rPr>
        <w:br/>
      </w:r>
      <w:r w:rsidRPr="00485D21">
        <w:rPr>
          <w:rFonts w:ascii="Segoe UI" w:eastAsia="Times New Roman" w:hAnsi="Segoe UI" w:cs="Segoe UI"/>
          <w:b/>
          <w:bCs/>
          <w:color w:val="111111"/>
          <w:sz w:val="19"/>
        </w:rPr>
        <w:t>Note</w:t>
      </w:r>
      <w:r w:rsidRPr="00485D21">
        <w:rPr>
          <w:rFonts w:ascii="Segoe UI" w:eastAsia="Times New Roman" w:hAnsi="Segoe UI" w:cs="Segoe UI"/>
          <w:color w:val="111111"/>
          <w:sz w:val="19"/>
          <w:szCs w:val="19"/>
          <w:shd w:val="clear" w:color="auto" w:fill="FFFFFF"/>
        </w:rPr>
        <w:t>: If you have any questions to add to this list then please put it comments. We will be glad to add them in this list. We will be keep on updating this list with new questions and share the updates on our</w:t>
      </w:r>
      <w:r w:rsidRPr="00485D21">
        <w:rPr>
          <w:rFonts w:ascii="Segoe UI" w:eastAsia="Times New Roman" w:hAnsi="Segoe UI" w:cs="Segoe UI"/>
          <w:color w:val="111111"/>
          <w:sz w:val="19"/>
        </w:rPr>
        <w:t> </w:t>
      </w:r>
      <w:hyperlink r:id="rId24" w:history="1">
        <w:r w:rsidRPr="00485D21">
          <w:rPr>
            <w:rFonts w:ascii="Segoe UI" w:eastAsia="Times New Roman" w:hAnsi="Segoe UI" w:cs="Segoe UI"/>
            <w:b/>
            <w:bCs/>
            <w:color w:val="800080"/>
            <w:sz w:val="19"/>
          </w:rPr>
          <w:t>Facebook</w:t>
        </w:r>
      </w:hyperlink>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or</w:t>
      </w:r>
      <w:hyperlink r:id="rId25" w:history="1">
        <w:r w:rsidRPr="00485D21">
          <w:rPr>
            <w:rFonts w:ascii="Segoe UI" w:eastAsia="Times New Roman" w:hAnsi="Segoe UI" w:cs="Segoe UI"/>
            <w:b/>
            <w:bCs/>
            <w:color w:val="800080"/>
            <w:sz w:val="19"/>
          </w:rPr>
          <w:t>Twitter</w:t>
        </w:r>
      </w:hyperlink>
      <w:r w:rsidRPr="00485D21">
        <w:rPr>
          <w:rFonts w:ascii="Segoe UI" w:eastAsia="Times New Roman" w:hAnsi="Segoe UI" w:cs="Segoe UI"/>
          <w:color w:val="111111"/>
          <w:sz w:val="19"/>
        </w:rPr>
        <w:t> </w:t>
      </w:r>
      <w:r w:rsidRPr="00485D21">
        <w:rPr>
          <w:rFonts w:ascii="Segoe UI" w:eastAsia="Times New Roman" w:hAnsi="Segoe UI" w:cs="Segoe UI"/>
          <w:color w:val="111111"/>
          <w:sz w:val="19"/>
          <w:szCs w:val="19"/>
          <w:shd w:val="clear" w:color="auto" w:fill="FFFFFF"/>
        </w:rPr>
        <w:t>channel. If you are not following us then request you to please follow and stay updated.</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 What is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 is not a programming language but a well written JavaScript code. It is a JavaScript code, which do document traversing, event handling, Ajax interactions and Animations.</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2. Why jQuery is needed?</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 is needed for the following list:</w:t>
      </w:r>
    </w:p>
    <w:p w:rsidR="00D67297" w:rsidRPr="00D67297" w:rsidRDefault="00D67297" w:rsidP="00D67297">
      <w:pPr>
        <w:numPr>
          <w:ilvl w:val="0"/>
          <w:numId w:val="10"/>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Used to develop browser compatible web applications</w:t>
      </w:r>
    </w:p>
    <w:p w:rsidR="00D67297" w:rsidRPr="00D67297" w:rsidRDefault="00D67297" w:rsidP="00D67297">
      <w:pPr>
        <w:numPr>
          <w:ilvl w:val="0"/>
          <w:numId w:val="10"/>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Improve the performance of an application</w:t>
      </w:r>
    </w:p>
    <w:p w:rsidR="00D67297" w:rsidRPr="00D67297" w:rsidRDefault="00D67297" w:rsidP="00D67297">
      <w:pPr>
        <w:numPr>
          <w:ilvl w:val="0"/>
          <w:numId w:val="10"/>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Very fast and extensible</w:t>
      </w:r>
    </w:p>
    <w:p w:rsidR="00D67297" w:rsidRPr="00D67297" w:rsidRDefault="00D67297" w:rsidP="00D67297">
      <w:pPr>
        <w:numPr>
          <w:ilvl w:val="0"/>
          <w:numId w:val="10"/>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UI related functions are written in minimal lines of codes</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3. Whether jQuery HTML work for both HTML and XML documents?</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No, jQuery HTML only works for HTML documents not for XML Documents.</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4. What are the methods used to provide effects?</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lastRenderedPageBreak/>
        <w:t>Some of the effects methods are:</w:t>
      </w:r>
    </w:p>
    <w:p w:rsidR="00D67297" w:rsidRPr="00D67297" w:rsidRDefault="00D67297" w:rsidP="00D67297">
      <w:pPr>
        <w:numPr>
          <w:ilvl w:val="0"/>
          <w:numId w:val="11"/>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Show()</w:t>
      </w:r>
    </w:p>
    <w:p w:rsidR="00D67297" w:rsidRPr="00D67297" w:rsidRDefault="00D67297" w:rsidP="00D67297">
      <w:pPr>
        <w:numPr>
          <w:ilvl w:val="0"/>
          <w:numId w:val="11"/>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Hide()</w:t>
      </w:r>
    </w:p>
    <w:p w:rsidR="00D67297" w:rsidRPr="00D67297" w:rsidRDefault="00D67297" w:rsidP="00D67297">
      <w:pPr>
        <w:numPr>
          <w:ilvl w:val="0"/>
          <w:numId w:val="11"/>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Toggle()</w:t>
      </w:r>
    </w:p>
    <w:p w:rsidR="00D67297" w:rsidRPr="00D67297" w:rsidRDefault="00D67297" w:rsidP="00D67297">
      <w:pPr>
        <w:numPr>
          <w:ilvl w:val="0"/>
          <w:numId w:val="11"/>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FadeIn() and</w:t>
      </w:r>
    </w:p>
    <w:p w:rsidR="00D67297" w:rsidRPr="00D67297" w:rsidRDefault="00D67297" w:rsidP="00D67297">
      <w:pPr>
        <w:numPr>
          <w:ilvl w:val="0"/>
          <w:numId w:val="11"/>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FadeOut()</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5. What is the advantage of using minimized version of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Efficiency of web page increases when minimized version of jQuery is used.min.js file will be more than 50% less than the normal js file. Reduction in the file size makes the web page faster.</w:t>
      </w:r>
    </w:p>
    <w:p w:rsidR="00D67297" w:rsidRPr="00D67297" w:rsidRDefault="00D67297" w:rsidP="00D67297">
      <w:pPr>
        <w:shd w:val="clear" w:color="auto" w:fill="FFFFFF"/>
        <w:spacing w:after="0" w:line="336" w:lineRule="atLeast"/>
        <w:textAlignment w:val="baseline"/>
        <w:rPr>
          <w:rFonts w:ascii="Helvetica" w:eastAsia="Times New Roman" w:hAnsi="Helvetica" w:cs="Helvetica"/>
          <w:i/>
          <w:iCs/>
          <w:color w:val="666666"/>
          <w:sz w:val="15"/>
          <w:szCs w:val="15"/>
        </w:rPr>
      </w:pPr>
      <w:r>
        <w:rPr>
          <w:rFonts w:ascii="inherit" w:eastAsia="Times New Roman" w:hAnsi="inherit" w:cs="Helvetica"/>
          <w:i/>
          <w:iCs/>
          <w:noProof/>
          <w:color w:val="F05A1A"/>
          <w:sz w:val="15"/>
          <w:szCs w:val="15"/>
          <w:bdr w:val="none" w:sz="0" w:space="0" w:color="auto" w:frame="1"/>
        </w:rPr>
        <w:drawing>
          <wp:inline distT="0" distB="0" distL="0" distR="0">
            <wp:extent cx="2855595" cy="2656840"/>
            <wp:effectExtent l="19050" t="0" r="1905" b="0"/>
            <wp:docPr id="1" name="Picture 1" descr="Jquer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a:hlinkClick r:id="rId26"/>
                    </pic:cNvPr>
                    <pic:cNvPicPr>
                      <a:picLocks noChangeAspect="1" noChangeArrowheads="1"/>
                    </pic:cNvPicPr>
                  </pic:nvPicPr>
                  <pic:blipFill>
                    <a:blip r:embed="rId27"/>
                    <a:srcRect/>
                    <a:stretch>
                      <a:fillRect/>
                    </a:stretch>
                  </pic:blipFill>
                  <pic:spPr bwMode="auto">
                    <a:xfrm>
                      <a:off x="0" y="0"/>
                      <a:ext cx="2855595" cy="2656840"/>
                    </a:xfrm>
                    <a:prstGeom prst="rect">
                      <a:avLst/>
                    </a:prstGeom>
                    <a:noFill/>
                    <a:ln w="9525">
                      <a:noFill/>
                      <a:miter lim="800000"/>
                      <a:headEnd/>
                      <a:tailEnd/>
                    </a:ln>
                  </pic:spPr>
                </pic:pic>
              </a:graphicData>
            </a:graphic>
          </wp:inline>
        </w:drawing>
      </w:r>
    </w:p>
    <w:p w:rsidR="00D67297" w:rsidRPr="00D67297" w:rsidRDefault="00D67297" w:rsidP="00D67297">
      <w:pPr>
        <w:shd w:val="clear" w:color="auto" w:fill="FFFFFF"/>
        <w:spacing w:after="136" w:line="336" w:lineRule="atLeast"/>
        <w:jc w:val="center"/>
        <w:textAlignment w:val="baseline"/>
        <w:rPr>
          <w:rFonts w:ascii="Georgia" w:eastAsia="Times New Roman" w:hAnsi="Georgia" w:cs="Helvetica"/>
          <w:i/>
          <w:iCs/>
          <w:color w:val="666666"/>
          <w:sz w:val="15"/>
          <w:szCs w:val="15"/>
        </w:rPr>
      </w:pPr>
      <w:r w:rsidRPr="00D67297">
        <w:rPr>
          <w:rFonts w:ascii="Georgia" w:eastAsia="Times New Roman" w:hAnsi="Georgia" w:cs="Helvetica"/>
          <w:i/>
          <w:iCs/>
          <w:color w:val="666666"/>
          <w:sz w:val="15"/>
          <w:szCs w:val="15"/>
        </w:rPr>
        <w:t>Jquery</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6. Is jQuery is a JavaScript or JSON library file?</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 is a library of JavaScript file and it consists of DOM, event effects and the Ajax functions. jQuery is said to be a single JavaScript file.</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7. Which operating system is more compatible with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Mac, Windows and Linux are more compatible with the jQuery.</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8. How can we include jQuery library in ASP.Net project?</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Download the jQuery library from jQuery.com and include that reference in the asp.net page.</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9. Which command will give a version of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The command $.ui.version returns jQuery UI version.</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lastRenderedPageBreak/>
        <w:t>10. In what scenarios jQuery can be used?</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 can be used in following scenarios:</w:t>
      </w:r>
    </w:p>
    <w:p w:rsidR="00D67297" w:rsidRPr="00D67297" w:rsidRDefault="00D67297" w:rsidP="00D67297">
      <w:pPr>
        <w:numPr>
          <w:ilvl w:val="0"/>
          <w:numId w:val="12"/>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Apply CSS static or dynamic</w:t>
      </w:r>
    </w:p>
    <w:p w:rsidR="00D67297" w:rsidRPr="00D67297" w:rsidRDefault="00D67297" w:rsidP="00D67297">
      <w:pPr>
        <w:numPr>
          <w:ilvl w:val="0"/>
          <w:numId w:val="12"/>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Calling functions on events</w:t>
      </w:r>
    </w:p>
    <w:p w:rsidR="00D67297" w:rsidRPr="00D67297" w:rsidRDefault="00D67297" w:rsidP="00D67297">
      <w:pPr>
        <w:numPr>
          <w:ilvl w:val="0"/>
          <w:numId w:val="12"/>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Manipulation purpose</w:t>
      </w:r>
    </w:p>
    <w:p w:rsidR="00D67297" w:rsidRPr="00D67297" w:rsidRDefault="00D67297" w:rsidP="00D67297">
      <w:pPr>
        <w:numPr>
          <w:ilvl w:val="0"/>
          <w:numId w:val="12"/>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Mainly for Animation effects</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11. What is the difference between find and children methods?</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Find method is used to find all levels down the DOM tree but children find single level down the DOM tree.</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12. What is jQuery connect?</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A ‘ jQuery connect’  is a plugin used to connect or bind a function with another  function. Connect is used to execute function from any other function or plugin is executed.</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13. How to use connect?</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Connect can be used by downloading jQuery connect file from jQuery.com and then include that file in the HTML file. Use $.connect function to connect a function to another function.</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14. What are the features of jQuery, has been used in web applications?</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 uses features like Sliding, File uploading and accordian in web applications.</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15. What are the browser related issues for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Browser compatibility of jQuery plugin is an issue and needs lot of time to fix it.</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16. Whether we need to add jQuery file in both Master and Content page?</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 file should be added to the Master page and can use access from the content page directly without having any reference to it.</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17. What are the basic selectors in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Following are the basic selectors in jQuery:</w:t>
      </w:r>
    </w:p>
    <w:p w:rsidR="00D67297" w:rsidRPr="00D67297" w:rsidRDefault="00D67297" w:rsidP="00D67297">
      <w:pPr>
        <w:numPr>
          <w:ilvl w:val="0"/>
          <w:numId w:val="13"/>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Element ID</w:t>
      </w:r>
    </w:p>
    <w:p w:rsidR="00D67297" w:rsidRPr="00D67297" w:rsidRDefault="00D67297" w:rsidP="00D67297">
      <w:pPr>
        <w:numPr>
          <w:ilvl w:val="0"/>
          <w:numId w:val="13"/>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CSS Name</w:t>
      </w:r>
    </w:p>
    <w:p w:rsidR="00D67297" w:rsidRPr="00D67297" w:rsidRDefault="00D67297" w:rsidP="00D67297">
      <w:pPr>
        <w:numPr>
          <w:ilvl w:val="0"/>
          <w:numId w:val="13"/>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Tag Name</w:t>
      </w:r>
    </w:p>
    <w:p w:rsidR="00D67297" w:rsidRPr="00D67297" w:rsidRDefault="00D67297" w:rsidP="00D67297">
      <w:pPr>
        <w:numPr>
          <w:ilvl w:val="0"/>
          <w:numId w:val="13"/>
        </w:numPr>
        <w:shd w:val="clear" w:color="auto" w:fill="FFFFFF"/>
        <w:spacing w:after="0" w:line="336" w:lineRule="atLeast"/>
        <w:ind w:left="335" w:firstLine="0"/>
        <w:textAlignment w:val="baseline"/>
        <w:rPr>
          <w:rFonts w:ascii="inherit" w:eastAsia="Times New Roman" w:hAnsi="inherit" w:cs="Helvetica"/>
          <w:color w:val="666666"/>
          <w:sz w:val="20"/>
          <w:szCs w:val="20"/>
        </w:rPr>
      </w:pPr>
      <w:r w:rsidRPr="00D67297">
        <w:rPr>
          <w:rFonts w:ascii="inherit" w:eastAsia="Times New Roman" w:hAnsi="inherit" w:cs="Helvetica"/>
          <w:color w:val="666666"/>
          <w:sz w:val="20"/>
          <w:szCs w:val="20"/>
        </w:rPr>
        <w:t>DOM hierarchy</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lastRenderedPageBreak/>
        <w:t>18. Can we call C# code behind using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Yes, we can call C# code from jQuery as it supports .net application.</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19. What is the use jQuery.data method?</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jQuery.data methods is used to associate the data with the DOM nodes and the objects. This data method makes the jQuery code clear and concise.</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20. What is the use of each function in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Each function is used to iterate each and every element of an object. It is used to loop DOM elements, arrays and the object properties.</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21. What is the difference between size and length of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Size and length both returns the number of element in an object. But length is faster than the size because length is a property and size is a method.</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22. Can we add more than one ‘document.ready’ function in a page?</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Yes, we can add more than one document.ready function in a page. But, body.onload can be added once in a page.</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23. What is the use of jQuery load method?</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jQuery load method is a powerful AJAX method which is used to load the data from a server and assign the data into the element without loading the page.</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24. Whether our own specific characters are used in place of $ in jQuery?</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Yes, We can use our own variable in place of $ by suing the method called no Conflict () method.</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var sample = $.noConflict()</w:t>
      </w:r>
    </w:p>
    <w:p w:rsidR="00D67297" w:rsidRPr="00D67297" w:rsidRDefault="00D67297" w:rsidP="00D67297">
      <w:pPr>
        <w:shd w:val="clear" w:color="auto" w:fill="FFFFFF"/>
        <w:spacing w:after="0" w:line="336" w:lineRule="atLeast"/>
        <w:textAlignment w:val="baseline"/>
        <w:rPr>
          <w:rFonts w:ascii="Helvetica" w:eastAsia="Times New Roman" w:hAnsi="Helvetica" w:cs="Helvetica"/>
          <w:color w:val="666666"/>
          <w:sz w:val="20"/>
          <w:szCs w:val="20"/>
        </w:rPr>
      </w:pPr>
      <w:r w:rsidRPr="00D67297">
        <w:rPr>
          <w:rFonts w:ascii="inherit" w:eastAsia="Times New Roman" w:hAnsi="inherit" w:cs="Helvetica"/>
          <w:b/>
          <w:bCs/>
          <w:color w:val="000000"/>
          <w:sz w:val="20"/>
        </w:rPr>
        <w:t>25. What are the four parameters used for jQuery Ajax method?</w:t>
      </w:r>
    </w:p>
    <w:p w:rsidR="00D67297" w:rsidRPr="00D67297" w:rsidRDefault="00D67297" w:rsidP="00D67297">
      <w:pPr>
        <w:shd w:val="clear" w:color="auto" w:fill="FFFFFF"/>
        <w:spacing w:before="204" w:after="204" w:line="336" w:lineRule="atLeast"/>
        <w:textAlignment w:val="baseline"/>
        <w:rPr>
          <w:rFonts w:ascii="Helvetica" w:eastAsia="Times New Roman" w:hAnsi="Helvetica" w:cs="Helvetica"/>
          <w:color w:val="666666"/>
          <w:sz w:val="20"/>
          <w:szCs w:val="20"/>
        </w:rPr>
      </w:pPr>
      <w:r w:rsidRPr="00D67297">
        <w:rPr>
          <w:rFonts w:ascii="Helvetica" w:eastAsia="Times New Roman" w:hAnsi="Helvetica" w:cs="Helvetica"/>
          <w:color w:val="666666"/>
          <w:sz w:val="20"/>
          <w:szCs w:val="20"/>
        </w:rPr>
        <w:t>The four parameters are</w:t>
      </w:r>
    </w:p>
    <w:p w:rsidR="00D67297" w:rsidRPr="00D67297" w:rsidRDefault="00D67297" w:rsidP="00D67297">
      <w:pPr>
        <w:spacing w:after="0" w:line="240" w:lineRule="auto"/>
        <w:rPr>
          <w:ins w:id="0" w:author="Unknown"/>
          <w:rFonts w:ascii="Times New Roman" w:eastAsia="Times New Roman" w:hAnsi="Times New Roman" w:cs="Times New Roman"/>
          <w:sz w:val="24"/>
          <w:szCs w:val="24"/>
        </w:rPr>
      </w:pPr>
      <w:ins w:id="1" w:author="Unknown">
        <w:r w:rsidRPr="00D67297">
          <w:rPr>
            <w:rFonts w:ascii="Helvetica" w:eastAsia="Times New Roman" w:hAnsi="Helvetica" w:cs="Helvetica"/>
            <w:color w:val="666666"/>
            <w:sz w:val="20"/>
            <w:szCs w:val="20"/>
          </w:rPr>
          <w:br w:type="textWrapping" w:clear="all"/>
        </w:r>
      </w:ins>
    </w:p>
    <w:p w:rsidR="00D67297" w:rsidRPr="00D67297" w:rsidRDefault="00D67297" w:rsidP="00D67297">
      <w:pPr>
        <w:numPr>
          <w:ilvl w:val="0"/>
          <w:numId w:val="14"/>
        </w:numPr>
        <w:shd w:val="clear" w:color="auto" w:fill="FFFFFF"/>
        <w:spacing w:after="0" w:line="336" w:lineRule="atLeast"/>
        <w:ind w:left="335" w:firstLine="0"/>
        <w:textAlignment w:val="baseline"/>
        <w:rPr>
          <w:ins w:id="2" w:author="Unknown"/>
          <w:rFonts w:ascii="inherit" w:eastAsia="Times New Roman" w:hAnsi="inherit" w:cs="Helvetica"/>
          <w:color w:val="666666"/>
          <w:sz w:val="20"/>
          <w:szCs w:val="20"/>
        </w:rPr>
      </w:pPr>
      <w:ins w:id="3" w:author="Unknown">
        <w:r w:rsidRPr="00D67297">
          <w:rPr>
            <w:rFonts w:ascii="inherit" w:eastAsia="Times New Roman" w:hAnsi="inherit" w:cs="Helvetica"/>
            <w:color w:val="666666"/>
            <w:sz w:val="20"/>
            <w:szCs w:val="20"/>
          </w:rPr>
          <w:t>URL – Need to specify the URL to send the request</w:t>
        </w:r>
      </w:ins>
    </w:p>
    <w:p w:rsidR="00D67297" w:rsidRPr="00D67297" w:rsidRDefault="00D67297" w:rsidP="00D67297">
      <w:pPr>
        <w:numPr>
          <w:ilvl w:val="0"/>
          <w:numId w:val="14"/>
        </w:numPr>
        <w:shd w:val="clear" w:color="auto" w:fill="FFFFFF"/>
        <w:spacing w:after="0" w:line="336" w:lineRule="atLeast"/>
        <w:ind w:left="335" w:firstLine="0"/>
        <w:textAlignment w:val="baseline"/>
        <w:rPr>
          <w:ins w:id="4" w:author="Unknown"/>
          <w:rFonts w:ascii="inherit" w:eastAsia="Times New Roman" w:hAnsi="inherit" w:cs="Helvetica"/>
          <w:color w:val="666666"/>
          <w:sz w:val="20"/>
          <w:szCs w:val="20"/>
        </w:rPr>
      </w:pPr>
      <w:ins w:id="5" w:author="Unknown">
        <w:r w:rsidRPr="00D67297">
          <w:rPr>
            <w:rFonts w:ascii="inherit" w:eastAsia="Times New Roman" w:hAnsi="inherit" w:cs="Helvetica"/>
            <w:color w:val="666666"/>
            <w:sz w:val="20"/>
            <w:szCs w:val="20"/>
          </w:rPr>
          <w:t>type – Specifies type of request(Get or Post)</w:t>
        </w:r>
      </w:ins>
    </w:p>
    <w:p w:rsidR="00D67297" w:rsidRPr="00D67297" w:rsidRDefault="00D67297" w:rsidP="00D67297">
      <w:pPr>
        <w:numPr>
          <w:ilvl w:val="0"/>
          <w:numId w:val="14"/>
        </w:numPr>
        <w:shd w:val="clear" w:color="auto" w:fill="FFFFFF"/>
        <w:spacing w:after="0" w:line="336" w:lineRule="atLeast"/>
        <w:ind w:left="335" w:firstLine="0"/>
        <w:textAlignment w:val="baseline"/>
        <w:rPr>
          <w:ins w:id="6" w:author="Unknown"/>
          <w:rFonts w:ascii="inherit" w:eastAsia="Times New Roman" w:hAnsi="inherit" w:cs="Helvetica"/>
          <w:color w:val="666666"/>
          <w:sz w:val="20"/>
          <w:szCs w:val="20"/>
        </w:rPr>
      </w:pPr>
      <w:ins w:id="7" w:author="Unknown">
        <w:r w:rsidRPr="00D67297">
          <w:rPr>
            <w:rFonts w:ascii="inherit" w:eastAsia="Times New Roman" w:hAnsi="inherit" w:cs="Helvetica"/>
            <w:color w:val="666666"/>
            <w:sz w:val="20"/>
            <w:szCs w:val="20"/>
          </w:rPr>
          <w:t>data – Specifies data to be sent to server</w:t>
        </w:r>
      </w:ins>
    </w:p>
    <w:p w:rsidR="00D67297" w:rsidRPr="00D67297" w:rsidRDefault="00D67297" w:rsidP="00D67297">
      <w:pPr>
        <w:numPr>
          <w:ilvl w:val="0"/>
          <w:numId w:val="14"/>
        </w:numPr>
        <w:shd w:val="clear" w:color="auto" w:fill="FFFFFF"/>
        <w:spacing w:after="0" w:line="336" w:lineRule="atLeast"/>
        <w:ind w:left="335" w:firstLine="0"/>
        <w:textAlignment w:val="baseline"/>
        <w:rPr>
          <w:ins w:id="8" w:author="Unknown"/>
          <w:rFonts w:ascii="inherit" w:eastAsia="Times New Roman" w:hAnsi="inherit" w:cs="Helvetica"/>
          <w:color w:val="666666"/>
          <w:sz w:val="20"/>
          <w:szCs w:val="20"/>
        </w:rPr>
      </w:pPr>
      <w:ins w:id="9" w:author="Unknown">
        <w:r w:rsidRPr="00D67297">
          <w:rPr>
            <w:rFonts w:ascii="inherit" w:eastAsia="Times New Roman" w:hAnsi="inherit" w:cs="Helvetica"/>
            <w:color w:val="666666"/>
            <w:sz w:val="20"/>
            <w:szCs w:val="20"/>
          </w:rPr>
          <w:t>Cache – Whether the browser should cache the requested page</w:t>
        </w:r>
      </w:ins>
    </w:p>
    <w:p w:rsidR="00D67297" w:rsidRPr="00D67297" w:rsidRDefault="00D67297" w:rsidP="00D67297">
      <w:pPr>
        <w:shd w:val="clear" w:color="auto" w:fill="FFFFFF"/>
        <w:spacing w:after="0" w:line="336" w:lineRule="atLeast"/>
        <w:textAlignment w:val="baseline"/>
        <w:rPr>
          <w:ins w:id="10" w:author="Unknown"/>
          <w:rFonts w:ascii="Helvetica" w:eastAsia="Times New Roman" w:hAnsi="Helvetica" w:cs="Helvetica"/>
          <w:color w:val="666666"/>
          <w:sz w:val="20"/>
          <w:szCs w:val="20"/>
        </w:rPr>
      </w:pPr>
      <w:ins w:id="11" w:author="Unknown">
        <w:r w:rsidRPr="00D67297">
          <w:rPr>
            <w:rFonts w:ascii="inherit" w:eastAsia="Times New Roman" w:hAnsi="inherit" w:cs="Helvetica"/>
            <w:b/>
            <w:bCs/>
            <w:color w:val="000000"/>
            <w:sz w:val="20"/>
          </w:rPr>
          <w:lastRenderedPageBreak/>
          <w:t>26. What is the use of jQuery filter?</w:t>
        </w:r>
      </w:ins>
    </w:p>
    <w:p w:rsidR="00D67297" w:rsidRPr="00D67297" w:rsidRDefault="00D67297" w:rsidP="00D67297">
      <w:pPr>
        <w:shd w:val="clear" w:color="auto" w:fill="FFFFFF"/>
        <w:spacing w:before="204" w:after="204" w:line="336" w:lineRule="atLeast"/>
        <w:textAlignment w:val="baseline"/>
        <w:rPr>
          <w:ins w:id="12" w:author="Unknown"/>
          <w:rFonts w:ascii="Helvetica" w:eastAsia="Times New Roman" w:hAnsi="Helvetica" w:cs="Helvetica"/>
          <w:color w:val="666666"/>
          <w:sz w:val="20"/>
          <w:szCs w:val="20"/>
        </w:rPr>
      </w:pPr>
      <w:ins w:id="13" w:author="Unknown">
        <w:r w:rsidRPr="00D67297">
          <w:rPr>
            <w:rFonts w:ascii="Helvetica" w:eastAsia="Times New Roman" w:hAnsi="Helvetica" w:cs="Helvetica"/>
            <w:color w:val="666666"/>
            <w:sz w:val="20"/>
            <w:szCs w:val="20"/>
          </w:rPr>
          <w:t>The jQuery filter is used to filter the certain values from the object list based on the criteria. Example is to filter certain products from the master list of products in a cart website.</w:t>
        </w:r>
      </w:ins>
    </w:p>
    <w:p w:rsidR="00D67297" w:rsidRPr="00D67297" w:rsidRDefault="00D67297" w:rsidP="00D67297">
      <w:pPr>
        <w:shd w:val="clear" w:color="auto" w:fill="FFFFFF"/>
        <w:spacing w:after="0" w:line="336" w:lineRule="atLeast"/>
        <w:textAlignment w:val="baseline"/>
        <w:rPr>
          <w:ins w:id="14" w:author="Unknown"/>
          <w:rFonts w:ascii="Helvetica" w:eastAsia="Times New Roman" w:hAnsi="Helvetica" w:cs="Helvetica"/>
          <w:color w:val="666666"/>
          <w:sz w:val="20"/>
          <w:szCs w:val="20"/>
        </w:rPr>
      </w:pPr>
      <w:ins w:id="15" w:author="Unknown">
        <w:r w:rsidRPr="00D67297">
          <w:rPr>
            <w:rFonts w:ascii="inherit" w:eastAsia="Times New Roman" w:hAnsi="inherit" w:cs="Helvetica"/>
            <w:b/>
            <w:bCs/>
            <w:color w:val="000000"/>
            <w:sz w:val="20"/>
          </w:rPr>
          <w:t>27. Which program is useful for testing jQuery?</w:t>
        </w:r>
      </w:ins>
    </w:p>
    <w:p w:rsidR="00D67297" w:rsidRPr="00D67297" w:rsidRDefault="00D67297" w:rsidP="00D67297">
      <w:pPr>
        <w:shd w:val="clear" w:color="auto" w:fill="FFFFFF"/>
        <w:spacing w:before="204" w:after="204" w:line="336" w:lineRule="atLeast"/>
        <w:textAlignment w:val="baseline"/>
        <w:rPr>
          <w:ins w:id="16" w:author="Unknown"/>
          <w:rFonts w:ascii="Helvetica" w:eastAsia="Times New Roman" w:hAnsi="Helvetica" w:cs="Helvetica"/>
          <w:color w:val="666666"/>
          <w:sz w:val="20"/>
          <w:szCs w:val="20"/>
        </w:rPr>
      </w:pPr>
      <w:ins w:id="17" w:author="Unknown">
        <w:r w:rsidRPr="00D67297">
          <w:rPr>
            <w:rFonts w:ascii="Helvetica" w:eastAsia="Times New Roman" w:hAnsi="Helvetica" w:cs="Helvetica"/>
            <w:color w:val="666666"/>
            <w:sz w:val="20"/>
            <w:szCs w:val="20"/>
          </w:rPr>
          <w:t>QUnit is used to test jQuery and it is very easy and efficient.</w:t>
        </w:r>
      </w:ins>
    </w:p>
    <w:p w:rsidR="00D67297" w:rsidRPr="00D67297" w:rsidRDefault="00D67297" w:rsidP="00D67297">
      <w:pPr>
        <w:shd w:val="clear" w:color="auto" w:fill="FFFFFF"/>
        <w:spacing w:after="0" w:line="336" w:lineRule="atLeast"/>
        <w:textAlignment w:val="baseline"/>
        <w:rPr>
          <w:ins w:id="18" w:author="Unknown"/>
          <w:rFonts w:ascii="Helvetica" w:eastAsia="Times New Roman" w:hAnsi="Helvetica" w:cs="Helvetica"/>
          <w:color w:val="666666"/>
          <w:sz w:val="20"/>
          <w:szCs w:val="20"/>
        </w:rPr>
      </w:pPr>
      <w:ins w:id="19" w:author="Unknown">
        <w:r w:rsidRPr="00D67297">
          <w:rPr>
            <w:rFonts w:ascii="inherit" w:eastAsia="Times New Roman" w:hAnsi="inherit" w:cs="Helvetica"/>
            <w:b/>
            <w:bCs/>
            <w:color w:val="000000"/>
            <w:sz w:val="20"/>
          </w:rPr>
          <w:t>28. What is CDN?</w:t>
        </w:r>
      </w:ins>
    </w:p>
    <w:p w:rsidR="00D67297" w:rsidRPr="00D67297" w:rsidRDefault="00D67297" w:rsidP="00D67297">
      <w:pPr>
        <w:shd w:val="clear" w:color="auto" w:fill="FFFFFF"/>
        <w:spacing w:before="204" w:after="204" w:line="336" w:lineRule="atLeast"/>
        <w:textAlignment w:val="baseline"/>
        <w:rPr>
          <w:ins w:id="20" w:author="Unknown"/>
          <w:rFonts w:ascii="Helvetica" w:eastAsia="Times New Roman" w:hAnsi="Helvetica" w:cs="Helvetica"/>
          <w:color w:val="666666"/>
          <w:sz w:val="20"/>
          <w:szCs w:val="20"/>
        </w:rPr>
      </w:pPr>
      <w:ins w:id="21" w:author="Unknown">
        <w:r w:rsidRPr="00D67297">
          <w:rPr>
            <w:rFonts w:ascii="Helvetica" w:eastAsia="Times New Roman" w:hAnsi="Helvetica" w:cs="Helvetica"/>
            <w:color w:val="666666"/>
            <w:sz w:val="20"/>
            <w:szCs w:val="20"/>
          </w:rPr>
          <w:t>CDN is abbreviated as Content Distribution network and it is said to be a group of companies in different location with network containing copies of data files to maximize bandwidth in accessing the data.</w:t>
        </w:r>
      </w:ins>
    </w:p>
    <w:p w:rsidR="00D67297" w:rsidRPr="00D67297" w:rsidRDefault="00D67297" w:rsidP="00D67297">
      <w:pPr>
        <w:shd w:val="clear" w:color="auto" w:fill="FFFFFF"/>
        <w:spacing w:after="0" w:line="336" w:lineRule="atLeast"/>
        <w:textAlignment w:val="baseline"/>
        <w:rPr>
          <w:ins w:id="22" w:author="Unknown"/>
          <w:rFonts w:ascii="Helvetica" w:eastAsia="Times New Roman" w:hAnsi="Helvetica" w:cs="Helvetica"/>
          <w:color w:val="666666"/>
          <w:sz w:val="20"/>
          <w:szCs w:val="20"/>
        </w:rPr>
      </w:pPr>
      <w:ins w:id="23" w:author="Unknown">
        <w:r w:rsidRPr="00D67297">
          <w:rPr>
            <w:rFonts w:ascii="inherit" w:eastAsia="Times New Roman" w:hAnsi="inherit" w:cs="Helvetica"/>
            <w:b/>
            <w:bCs/>
            <w:color w:val="000000"/>
            <w:sz w:val="20"/>
          </w:rPr>
          <w:t>29. What are the two types of CDNs?</w:t>
        </w:r>
      </w:ins>
    </w:p>
    <w:p w:rsidR="00D67297" w:rsidRPr="00D67297" w:rsidRDefault="00D67297" w:rsidP="00D67297">
      <w:pPr>
        <w:shd w:val="clear" w:color="auto" w:fill="FFFFFF"/>
        <w:spacing w:before="204" w:after="204" w:line="336" w:lineRule="atLeast"/>
        <w:textAlignment w:val="baseline"/>
        <w:rPr>
          <w:ins w:id="24" w:author="Unknown"/>
          <w:rFonts w:ascii="Helvetica" w:eastAsia="Times New Roman" w:hAnsi="Helvetica" w:cs="Helvetica"/>
          <w:color w:val="666666"/>
          <w:sz w:val="20"/>
          <w:szCs w:val="20"/>
        </w:rPr>
      </w:pPr>
      <w:ins w:id="25" w:author="Unknown">
        <w:r w:rsidRPr="00D67297">
          <w:rPr>
            <w:rFonts w:ascii="Helvetica" w:eastAsia="Times New Roman" w:hAnsi="Helvetica" w:cs="Helvetica"/>
            <w:color w:val="666666"/>
            <w:sz w:val="20"/>
            <w:szCs w:val="20"/>
          </w:rPr>
          <w:t>There are two types of CDNs:</w:t>
        </w:r>
      </w:ins>
    </w:p>
    <w:p w:rsidR="00D67297" w:rsidRPr="00D67297" w:rsidRDefault="00D67297" w:rsidP="00D67297">
      <w:pPr>
        <w:numPr>
          <w:ilvl w:val="0"/>
          <w:numId w:val="15"/>
        </w:numPr>
        <w:shd w:val="clear" w:color="auto" w:fill="FFFFFF"/>
        <w:spacing w:after="0" w:line="336" w:lineRule="atLeast"/>
        <w:ind w:left="335" w:firstLine="0"/>
        <w:textAlignment w:val="baseline"/>
        <w:rPr>
          <w:ins w:id="26" w:author="Unknown"/>
          <w:rFonts w:ascii="inherit" w:eastAsia="Times New Roman" w:hAnsi="inherit" w:cs="Helvetica"/>
          <w:color w:val="666666"/>
          <w:sz w:val="20"/>
          <w:szCs w:val="20"/>
        </w:rPr>
      </w:pPr>
      <w:ins w:id="27" w:author="Unknown">
        <w:r w:rsidRPr="00D67297">
          <w:rPr>
            <w:rFonts w:ascii="inherit" w:eastAsia="Times New Roman" w:hAnsi="inherit" w:cs="Helvetica"/>
            <w:color w:val="666666"/>
            <w:sz w:val="20"/>
            <w:szCs w:val="20"/>
          </w:rPr>
          <w:t>Microsoft – Load jQuery from Ajax CDN</w:t>
        </w:r>
      </w:ins>
    </w:p>
    <w:p w:rsidR="00D67297" w:rsidRPr="00D67297" w:rsidRDefault="00D67297" w:rsidP="00D67297">
      <w:pPr>
        <w:numPr>
          <w:ilvl w:val="0"/>
          <w:numId w:val="15"/>
        </w:numPr>
        <w:shd w:val="clear" w:color="auto" w:fill="FFFFFF"/>
        <w:spacing w:after="0" w:line="336" w:lineRule="atLeast"/>
        <w:ind w:left="335" w:firstLine="0"/>
        <w:textAlignment w:val="baseline"/>
        <w:rPr>
          <w:ins w:id="28" w:author="Unknown"/>
          <w:rFonts w:ascii="inherit" w:eastAsia="Times New Roman" w:hAnsi="inherit" w:cs="Helvetica"/>
          <w:color w:val="666666"/>
          <w:sz w:val="20"/>
          <w:szCs w:val="20"/>
        </w:rPr>
      </w:pPr>
      <w:ins w:id="29" w:author="Unknown">
        <w:r w:rsidRPr="00D67297">
          <w:rPr>
            <w:rFonts w:ascii="inherit" w:eastAsia="Times New Roman" w:hAnsi="inherit" w:cs="Helvetica"/>
            <w:color w:val="666666"/>
            <w:sz w:val="20"/>
            <w:szCs w:val="20"/>
          </w:rPr>
          <w:t>Google – Load jQuery from Google libraries API</w:t>
        </w:r>
      </w:ins>
    </w:p>
    <w:p w:rsidR="00D67297" w:rsidRPr="00D67297" w:rsidRDefault="00D67297" w:rsidP="00D67297">
      <w:pPr>
        <w:shd w:val="clear" w:color="auto" w:fill="FFFFFF"/>
        <w:spacing w:after="0" w:line="336" w:lineRule="atLeast"/>
        <w:textAlignment w:val="baseline"/>
        <w:rPr>
          <w:ins w:id="30" w:author="Unknown"/>
          <w:rFonts w:ascii="Helvetica" w:eastAsia="Times New Roman" w:hAnsi="Helvetica" w:cs="Helvetica"/>
          <w:color w:val="666666"/>
          <w:sz w:val="20"/>
          <w:szCs w:val="20"/>
        </w:rPr>
      </w:pPr>
      <w:ins w:id="31" w:author="Unknown">
        <w:r w:rsidRPr="00D67297">
          <w:rPr>
            <w:rFonts w:ascii="inherit" w:eastAsia="Times New Roman" w:hAnsi="inherit" w:cs="Helvetica"/>
            <w:b/>
            <w:bCs/>
            <w:color w:val="000000"/>
            <w:sz w:val="20"/>
          </w:rPr>
          <w:t>30. Which sign is used as a shortcut for jQuery?</w:t>
        </w:r>
      </w:ins>
    </w:p>
    <w:p w:rsidR="00D67297" w:rsidRPr="00D67297" w:rsidRDefault="00D67297" w:rsidP="00D67297">
      <w:pPr>
        <w:shd w:val="clear" w:color="auto" w:fill="FFFFFF"/>
        <w:spacing w:before="204" w:after="204" w:line="336" w:lineRule="atLeast"/>
        <w:textAlignment w:val="baseline"/>
        <w:rPr>
          <w:ins w:id="32" w:author="Unknown"/>
          <w:rFonts w:ascii="Helvetica" w:eastAsia="Times New Roman" w:hAnsi="Helvetica" w:cs="Helvetica"/>
          <w:color w:val="666666"/>
          <w:sz w:val="20"/>
          <w:szCs w:val="20"/>
        </w:rPr>
      </w:pPr>
      <w:ins w:id="33" w:author="Unknown">
        <w:r w:rsidRPr="00D67297">
          <w:rPr>
            <w:rFonts w:ascii="Helvetica" w:eastAsia="Times New Roman" w:hAnsi="Helvetica" w:cs="Helvetica"/>
            <w:color w:val="666666"/>
            <w:sz w:val="20"/>
            <w:szCs w:val="20"/>
          </w:rPr>
          <w:t>Dollar ($) sign is used as a shortcut for jQuery.</w:t>
        </w:r>
      </w:ins>
    </w:p>
    <w:p w:rsidR="00D67297" w:rsidRPr="00D67297" w:rsidRDefault="00D67297" w:rsidP="00D67297">
      <w:pPr>
        <w:shd w:val="clear" w:color="auto" w:fill="FFFFFF"/>
        <w:spacing w:after="0" w:line="336" w:lineRule="atLeast"/>
        <w:textAlignment w:val="baseline"/>
        <w:rPr>
          <w:ins w:id="34" w:author="Unknown"/>
          <w:rFonts w:ascii="Helvetica" w:eastAsia="Times New Roman" w:hAnsi="Helvetica" w:cs="Helvetica"/>
          <w:color w:val="666666"/>
          <w:sz w:val="20"/>
          <w:szCs w:val="20"/>
        </w:rPr>
      </w:pPr>
      <w:ins w:id="35" w:author="Unknown">
        <w:r w:rsidRPr="00D67297">
          <w:rPr>
            <w:rFonts w:ascii="inherit" w:eastAsia="Times New Roman" w:hAnsi="inherit" w:cs="Helvetica"/>
            <w:b/>
            <w:bCs/>
            <w:color w:val="000000"/>
            <w:sz w:val="20"/>
          </w:rPr>
          <w:t>31. Is jQuery is a client or server scripting?</w:t>
        </w:r>
      </w:ins>
    </w:p>
    <w:p w:rsidR="00D67297" w:rsidRPr="00D67297" w:rsidRDefault="00D67297" w:rsidP="00D67297">
      <w:pPr>
        <w:shd w:val="clear" w:color="auto" w:fill="FFFFFF"/>
        <w:spacing w:before="204" w:after="204" w:line="336" w:lineRule="atLeast"/>
        <w:textAlignment w:val="baseline"/>
        <w:rPr>
          <w:ins w:id="36" w:author="Unknown"/>
          <w:rFonts w:ascii="Helvetica" w:eastAsia="Times New Roman" w:hAnsi="Helvetica" w:cs="Helvetica"/>
          <w:color w:val="666666"/>
          <w:sz w:val="20"/>
          <w:szCs w:val="20"/>
        </w:rPr>
      </w:pPr>
      <w:ins w:id="37" w:author="Unknown">
        <w:r w:rsidRPr="00D67297">
          <w:rPr>
            <w:rFonts w:ascii="Helvetica" w:eastAsia="Times New Roman" w:hAnsi="Helvetica" w:cs="Helvetica"/>
            <w:color w:val="666666"/>
            <w:sz w:val="20"/>
            <w:szCs w:val="20"/>
          </w:rPr>
          <w:t>jQuery is a client scripting.</w:t>
        </w:r>
      </w:ins>
    </w:p>
    <w:p w:rsidR="00D67297" w:rsidRPr="00D67297" w:rsidRDefault="00D67297" w:rsidP="00D67297">
      <w:pPr>
        <w:shd w:val="clear" w:color="auto" w:fill="FFFFFF"/>
        <w:spacing w:after="0" w:line="336" w:lineRule="atLeast"/>
        <w:textAlignment w:val="baseline"/>
        <w:rPr>
          <w:ins w:id="38" w:author="Unknown"/>
          <w:rFonts w:ascii="Helvetica" w:eastAsia="Times New Roman" w:hAnsi="Helvetica" w:cs="Helvetica"/>
          <w:color w:val="666666"/>
          <w:sz w:val="20"/>
          <w:szCs w:val="20"/>
        </w:rPr>
      </w:pPr>
      <w:ins w:id="39" w:author="Unknown">
        <w:r w:rsidRPr="00D67297">
          <w:rPr>
            <w:rFonts w:ascii="inherit" w:eastAsia="Times New Roman" w:hAnsi="inherit" w:cs="Helvetica"/>
            <w:b/>
            <w:bCs/>
            <w:color w:val="000000"/>
            <w:sz w:val="20"/>
          </w:rPr>
          <w:t>32. What is the script build up by jQuery?</w:t>
        </w:r>
      </w:ins>
    </w:p>
    <w:p w:rsidR="00D67297" w:rsidRPr="00D67297" w:rsidRDefault="00D67297" w:rsidP="00D67297">
      <w:pPr>
        <w:shd w:val="clear" w:color="auto" w:fill="FFFFFF"/>
        <w:spacing w:before="204" w:after="204" w:line="336" w:lineRule="atLeast"/>
        <w:textAlignment w:val="baseline"/>
        <w:rPr>
          <w:ins w:id="40" w:author="Unknown"/>
          <w:rFonts w:ascii="Helvetica" w:eastAsia="Times New Roman" w:hAnsi="Helvetica" w:cs="Helvetica"/>
          <w:color w:val="666666"/>
          <w:sz w:val="20"/>
          <w:szCs w:val="20"/>
        </w:rPr>
      </w:pPr>
      <w:ins w:id="41" w:author="Unknown">
        <w:r w:rsidRPr="00D67297">
          <w:rPr>
            <w:rFonts w:ascii="Helvetica" w:eastAsia="Times New Roman" w:hAnsi="Helvetica" w:cs="Helvetica"/>
            <w:color w:val="666666"/>
            <w:sz w:val="20"/>
            <w:szCs w:val="20"/>
          </w:rPr>
          <w:t>jQuery is a Javascript file and it is single javascript file that contains common DOM, event effects and Ajax functions.</w:t>
        </w:r>
      </w:ins>
    </w:p>
    <w:p w:rsidR="00D67297" w:rsidRPr="00D67297" w:rsidRDefault="00D67297" w:rsidP="00D67297">
      <w:pPr>
        <w:shd w:val="clear" w:color="auto" w:fill="FFFFFF"/>
        <w:spacing w:after="0" w:line="336" w:lineRule="atLeast"/>
        <w:textAlignment w:val="baseline"/>
        <w:rPr>
          <w:ins w:id="42" w:author="Unknown"/>
          <w:rFonts w:ascii="Helvetica" w:eastAsia="Times New Roman" w:hAnsi="Helvetica" w:cs="Helvetica"/>
          <w:color w:val="666666"/>
          <w:sz w:val="20"/>
          <w:szCs w:val="20"/>
        </w:rPr>
      </w:pPr>
      <w:ins w:id="43" w:author="Unknown">
        <w:r w:rsidRPr="00D67297">
          <w:rPr>
            <w:rFonts w:ascii="inherit" w:eastAsia="Times New Roman" w:hAnsi="inherit" w:cs="Helvetica"/>
            <w:b/>
            <w:bCs/>
            <w:color w:val="000000"/>
            <w:sz w:val="20"/>
          </w:rPr>
          <w:t>33. How can we debug jQuery?</w:t>
        </w:r>
      </w:ins>
    </w:p>
    <w:p w:rsidR="00D67297" w:rsidRPr="00D67297" w:rsidRDefault="00D67297" w:rsidP="00D67297">
      <w:pPr>
        <w:shd w:val="clear" w:color="auto" w:fill="FFFFFF"/>
        <w:spacing w:before="204" w:after="204" w:line="336" w:lineRule="atLeast"/>
        <w:textAlignment w:val="baseline"/>
        <w:rPr>
          <w:ins w:id="44" w:author="Unknown"/>
          <w:rFonts w:ascii="Helvetica" w:eastAsia="Times New Roman" w:hAnsi="Helvetica" w:cs="Helvetica"/>
          <w:color w:val="666666"/>
          <w:sz w:val="20"/>
          <w:szCs w:val="20"/>
        </w:rPr>
      </w:pPr>
      <w:ins w:id="45" w:author="Unknown">
        <w:r w:rsidRPr="00D67297">
          <w:rPr>
            <w:rFonts w:ascii="Helvetica" w:eastAsia="Times New Roman" w:hAnsi="Helvetica" w:cs="Helvetica"/>
            <w:color w:val="666666"/>
            <w:sz w:val="20"/>
            <w:szCs w:val="20"/>
          </w:rPr>
          <w:t>There are two ways to debug jQuery:</w:t>
        </w:r>
      </w:ins>
    </w:p>
    <w:p w:rsidR="00D67297" w:rsidRPr="00D67297" w:rsidRDefault="00D67297" w:rsidP="00D67297">
      <w:pPr>
        <w:shd w:val="clear" w:color="auto" w:fill="FFFFFF"/>
        <w:spacing w:before="204" w:after="204" w:line="336" w:lineRule="atLeast"/>
        <w:textAlignment w:val="baseline"/>
        <w:rPr>
          <w:ins w:id="46" w:author="Unknown"/>
          <w:rFonts w:ascii="Helvetica" w:eastAsia="Times New Roman" w:hAnsi="Helvetica" w:cs="Helvetica"/>
          <w:color w:val="666666"/>
          <w:sz w:val="20"/>
          <w:szCs w:val="20"/>
        </w:rPr>
      </w:pPr>
      <w:ins w:id="47" w:author="Unknown">
        <w:r w:rsidRPr="00D67297">
          <w:rPr>
            <w:rFonts w:ascii="Helvetica" w:eastAsia="Times New Roman" w:hAnsi="Helvetica" w:cs="Helvetica"/>
            <w:color w:val="666666"/>
            <w:sz w:val="20"/>
            <w:szCs w:val="20"/>
          </w:rPr>
          <w:t>Debugger keyword</w:t>
        </w:r>
      </w:ins>
    </w:p>
    <w:p w:rsidR="00D67297" w:rsidRPr="00D67297" w:rsidRDefault="00D67297" w:rsidP="00D67297">
      <w:pPr>
        <w:numPr>
          <w:ilvl w:val="0"/>
          <w:numId w:val="16"/>
        </w:numPr>
        <w:shd w:val="clear" w:color="auto" w:fill="FFFFFF"/>
        <w:spacing w:after="0" w:line="336" w:lineRule="atLeast"/>
        <w:ind w:left="335" w:firstLine="0"/>
        <w:textAlignment w:val="baseline"/>
        <w:rPr>
          <w:ins w:id="48" w:author="Unknown"/>
          <w:rFonts w:ascii="inherit" w:eastAsia="Times New Roman" w:hAnsi="inherit" w:cs="Helvetica"/>
          <w:color w:val="666666"/>
          <w:sz w:val="20"/>
          <w:szCs w:val="20"/>
        </w:rPr>
      </w:pPr>
      <w:ins w:id="49" w:author="Unknown">
        <w:r w:rsidRPr="00D67297">
          <w:rPr>
            <w:rFonts w:ascii="inherit" w:eastAsia="Times New Roman" w:hAnsi="inherit" w:cs="Helvetica"/>
            <w:color w:val="666666"/>
            <w:sz w:val="20"/>
            <w:szCs w:val="20"/>
          </w:rPr>
          <w:t>Add the debugger to the line from where we have to start debugging and then run Visual Studio in Debug mode with F5 function key.</w:t>
        </w:r>
      </w:ins>
    </w:p>
    <w:p w:rsidR="00D67297" w:rsidRPr="00D67297" w:rsidRDefault="00D67297" w:rsidP="00D67297">
      <w:pPr>
        <w:numPr>
          <w:ilvl w:val="0"/>
          <w:numId w:val="16"/>
        </w:numPr>
        <w:shd w:val="clear" w:color="auto" w:fill="FFFFFF"/>
        <w:spacing w:after="0" w:line="336" w:lineRule="atLeast"/>
        <w:ind w:left="335" w:firstLine="0"/>
        <w:textAlignment w:val="baseline"/>
        <w:rPr>
          <w:ins w:id="50" w:author="Unknown"/>
          <w:rFonts w:ascii="inherit" w:eastAsia="Times New Roman" w:hAnsi="inherit" w:cs="Helvetica"/>
          <w:color w:val="666666"/>
          <w:sz w:val="20"/>
          <w:szCs w:val="20"/>
        </w:rPr>
      </w:pPr>
      <w:ins w:id="51" w:author="Unknown">
        <w:r w:rsidRPr="00D67297">
          <w:rPr>
            <w:rFonts w:ascii="inherit" w:eastAsia="Times New Roman" w:hAnsi="inherit" w:cs="Helvetica"/>
            <w:color w:val="666666"/>
            <w:sz w:val="20"/>
            <w:szCs w:val="20"/>
          </w:rPr>
          <w:t>Insert a break point after attaching the process</w:t>
        </w:r>
      </w:ins>
    </w:p>
    <w:p w:rsidR="00D67297" w:rsidRPr="00D67297" w:rsidRDefault="00D67297" w:rsidP="00D67297">
      <w:pPr>
        <w:shd w:val="clear" w:color="auto" w:fill="FFFFFF"/>
        <w:spacing w:after="0" w:line="336" w:lineRule="atLeast"/>
        <w:textAlignment w:val="baseline"/>
        <w:rPr>
          <w:ins w:id="52" w:author="Unknown"/>
          <w:rFonts w:ascii="Helvetica" w:eastAsia="Times New Roman" w:hAnsi="Helvetica" w:cs="Helvetica"/>
          <w:color w:val="666666"/>
          <w:sz w:val="20"/>
          <w:szCs w:val="20"/>
        </w:rPr>
      </w:pPr>
      <w:ins w:id="53" w:author="Unknown">
        <w:r w:rsidRPr="00D67297">
          <w:rPr>
            <w:rFonts w:ascii="inherit" w:eastAsia="Times New Roman" w:hAnsi="inherit" w:cs="Helvetica"/>
            <w:b/>
            <w:bCs/>
            <w:color w:val="000000"/>
            <w:sz w:val="20"/>
          </w:rPr>
          <w:t>34. What are all the ways to include jQuery in a page?</w:t>
        </w:r>
      </w:ins>
    </w:p>
    <w:p w:rsidR="00D67297" w:rsidRPr="00D67297" w:rsidRDefault="00D67297" w:rsidP="00D67297">
      <w:pPr>
        <w:shd w:val="clear" w:color="auto" w:fill="FFFFFF"/>
        <w:spacing w:before="204" w:after="204" w:line="336" w:lineRule="atLeast"/>
        <w:textAlignment w:val="baseline"/>
        <w:rPr>
          <w:ins w:id="54" w:author="Unknown"/>
          <w:rFonts w:ascii="Helvetica" w:eastAsia="Times New Roman" w:hAnsi="Helvetica" w:cs="Helvetica"/>
          <w:color w:val="666666"/>
          <w:sz w:val="20"/>
          <w:szCs w:val="20"/>
        </w:rPr>
      </w:pPr>
      <w:ins w:id="55" w:author="Unknown">
        <w:r w:rsidRPr="00D67297">
          <w:rPr>
            <w:rFonts w:ascii="Helvetica" w:eastAsia="Times New Roman" w:hAnsi="Helvetica" w:cs="Helvetica"/>
            <w:color w:val="666666"/>
            <w:sz w:val="20"/>
            <w:szCs w:val="20"/>
          </w:rPr>
          <w:t>Following are the ways to include jQuery in a page:</w:t>
        </w:r>
      </w:ins>
    </w:p>
    <w:p w:rsidR="00D67297" w:rsidRPr="00D67297" w:rsidRDefault="00D67297" w:rsidP="00D67297">
      <w:pPr>
        <w:numPr>
          <w:ilvl w:val="0"/>
          <w:numId w:val="17"/>
        </w:numPr>
        <w:shd w:val="clear" w:color="auto" w:fill="FFFFFF"/>
        <w:spacing w:after="0" w:line="336" w:lineRule="atLeast"/>
        <w:ind w:left="335" w:firstLine="0"/>
        <w:textAlignment w:val="baseline"/>
        <w:rPr>
          <w:ins w:id="56" w:author="Unknown"/>
          <w:rFonts w:ascii="inherit" w:eastAsia="Times New Roman" w:hAnsi="inherit" w:cs="Helvetica"/>
          <w:color w:val="666666"/>
          <w:sz w:val="20"/>
          <w:szCs w:val="20"/>
        </w:rPr>
      </w:pPr>
      <w:ins w:id="57" w:author="Unknown">
        <w:r w:rsidRPr="00D67297">
          <w:rPr>
            <w:rFonts w:ascii="inherit" w:eastAsia="Times New Roman" w:hAnsi="inherit" w:cs="Helvetica"/>
            <w:color w:val="666666"/>
            <w:sz w:val="20"/>
            <w:szCs w:val="20"/>
          </w:rPr>
          <w:lastRenderedPageBreak/>
          <w:t>Local copy inside script tag</w:t>
        </w:r>
      </w:ins>
    </w:p>
    <w:p w:rsidR="00D67297" w:rsidRPr="00D67297" w:rsidRDefault="00D67297" w:rsidP="00D67297">
      <w:pPr>
        <w:numPr>
          <w:ilvl w:val="0"/>
          <w:numId w:val="17"/>
        </w:numPr>
        <w:shd w:val="clear" w:color="auto" w:fill="FFFFFF"/>
        <w:spacing w:after="0" w:line="336" w:lineRule="atLeast"/>
        <w:ind w:left="335" w:firstLine="0"/>
        <w:textAlignment w:val="baseline"/>
        <w:rPr>
          <w:ins w:id="58" w:author="Unknown"/>
          <w:rFonts w:ascii="inherit" w:eastAsia="Times New Roman" w:hAnsi="inherit" w:cs="Helvetica"/>
          <w:color w:val="666666"/>
          <w:sz w:val="20"/>
          <w:szCs w:val="20"/>
        </w:rPr>
      </w:pPr>
      <w:ins w:id="59" w:author="Unknown">
        <w:r w:rsidRPr="00D67297">
          <w:rPr>
            <w:rFonts w:ascii="inherit" w:eastAsia="Times New Roman" w:hAnsi="inherit" w:cs="Helvetica"/>
            <w:color w:val="666666"/>
            <w:sz w:val="20"/>
            <w:szCs w:val="20"/>
          </w:rPr>
          <w:t>Remote copy of jQuery.com</w:t>
        </w:r>
      </w:ins>
    </w:p>
    <w:p w:rsidR="00D67297" w:rsidRPr="00D67297" w:rsidRDefault="00D67297" w:rsidP="00D67297">
      <w:pPr>
        <w:numPr>
          <w:ilvl w:val="0"/>
          <w:numId w:val="17"/>
        </w:numPr>
        <w:shd w:val="clear" w:color="auto" w:fill="FFFFFF"/>
        <w:spacing w:after="0" w:line="336" w:lineRule="atLeast"/>
        <w:ind w:left="335" w:firstLine="0"/>
        <w:textAlignment w:val="baseline"/>
        <w:rPr>
          <w:ins w:id="60" w:author="Unknown"/>
          <w:rFonts w:ascii="inherit" w:eastAsia="Times New Roman" w:hAnsi="inherit" w:cs="Helvetica"/>
          <w:color w:val="666666"/>
          <w:sz w:val="20"/>
          <w:szCs w:val="20"/>
        </w:rPr>
      </w:pPr>
      <w:ins w:id="61" w:author="Unknown">
        <w:r w:rsidRPr="00D67297">
          <w:rPr>
            <w:rFonts w:ascii="inherit" w:eastAsia="Times New Roman" w:hAnsi="inherit" w:cs="Helvetica"/>
            <w:color w:val="666666"/>
            <w:sz w:val="20"/>
            <w:szCs w:val="20"/>
          </w:rPr>
          <w:t>Remote copy of Ajax API</w:t>
        </w:r>
      </w:ins>
    </w:p>
    <w:p w:rsidR="00D67297" w:rsidRPr="00D67297" w:rsidRDefault="00D67297" w:rsidP="00D67297">
      <w:pPr>
        <w:numPr>
          <w:ilvl w:val="0"/>
          <w:numId w:val="17"/>
        </w:numPr>
        <w:shd w:val="clear" w:color="auto" w:fill="FFFFFF"/>
        <w:spacing w:after="0" w:line="336" w:lineRule="atLeast"/>
        <w:ind w:left="335" w:firstLine="0"/>
        <w:textAlignment w:val="baseline"/>
        <w:rPr>
          <w:ins w:id="62" w:author="Unknown"/>
          <w:rFonts w:ascii="inherit" w:eastAsia="Times New Roman" w:hAnsi="inherit" w:cs="Helvetica"/>
          <w:color w:val="666666"/>
          <w:sz w:val="20"/>
          <w:szCs w:val="20"/>
        </w:rPr>
      </w:pPr>
      <w:ins w:id="63" w:author="Unknown">
        <w:r w:rsidRPr="00D67297">
          <w:rPr>
            <w:rFonts w:ascii="inherit" w:eastAsia="Times New Roman" w:hAnsi="inherit" w:cs="Helvetica"/>
            <w:color w:val="666666"/>
            <w:sz w:val="20"/>
            <w:szCs w:val="20"/>
          </w:rPr>
          <w:t>Local copy of script manager control</w:t>
        </w:r>
      </w:ins>
    </w:p>
    <w:p w:rsidR="00D67297" w:rsidRPr="00D67297" w:rsidRDefault="00D67297" w:rsidP="00D67297">
      <w:pPr>
        <w:numPr>
          <w:ilvl w:val="0"/>
          <w:numId w:val="17"/>
        </w:numPr>
        <w:shd w:val="clear" w:color="auto" w:fill="FFFFFF"/>
        <w:spacing w:after="0" w:line="336" w:lineRule="atLeast"/>
        <w:ind w:left="335" w:firstLine="0"/>
        <w:textAlignment w:val="baseline"/>
        <w:rPr>
          <w:ins w:id="64" w:author="Unknown"/>
          <w:rFonts w:ascii="inherit" w:eastAsia="Times New Roman" w:hAnsi="inherit" w:cs="Helvetica"/>
          <w:color w:val="666666"/>
          <w:sz w:val="20"/>
          <w:szCs w:val="20"/>
        </w:rPr>
      </w:pPr>
      <w:ins w:id="65" w:author="Unknown">
        <w:r w:rsidRPr="00D67297">
          <w:rPr>
            <w:rFonts w:ascii="inherit" w:eastAsia="Times New Roman" w:hAnsi="inherit" w:cs="Helvetica"/>
            <w:color w:val="666666"/>
            <w:sz w:val="20"/>
            <w:szCs w:val="20"/>
          </w:rPr>
          <w:t>Embedded script using client script object</w:t>
        </w:r>
      </w:ins>
    </w:p>
    <w:p w:rsidR="00D67297" w:rsidRPr="00D67297" w:rsidRDefault="00D67297" w:rsidP="00D67297">
      <w:pPr>
        <w:shd w:val="clear" w:color="auto" w:fill="FFFFFF"/>
        <w:spacing w:after="0" w:line="336" w:lineRule="atLeast"/>
        <w:textAlignment w:val="baseline"/>
        <w:rPr>
          <w:ins w:id="66" w:author="Unknown"/>
          <w:rFonts w:ascii="Helvetica" w:eastAsia="Times New Roman" w:hAnsi="Helvetica" w:cs="Helvetica"/>
          <w:color w:val="666666"/>
          <w:sz w:val="20"/>
          <w:szCs w:val="20"/>
        </w:rPr>
      </w:pPr>
      <w:ins w:id="67" w:author="Unknown">
        <w:r w:rsidRPr="00D67297">
          <w:rPr>
            <w:rFonts w:ascii="inherit" w:eastAsia="Times New Roman" w:hAnsi="inherit" w:cs="Helvetica"/>
            <w:b/>
            <w:bCs/>
            <w:color w:val="000000"/>
            <w:sz w:val="20"/>
          </w:rPr>
          <w:t>35. What is the use of jQuery.ajax method ()?</w:t>
        </w:r>
      </w:ins>
    </w:p>
    <w:p w:rsidR="00D67297" w:rsidRPr="00D67297" w:rsidRDefault="00D67297" w:rsidP="00D67297">
      <w:pPr>
        <w:shd w:val="clear" w:color="auto" w:fill="FFFFFF"/>
        <w:spacing w:before="204" w:after="204" w:line="336" w:lineRule="atLeast"/>
        <w:textAlignment w:val="baseline"/>
        <w:rPr>
          <w:ins w:id="68" w:author="Unknown"/>
          <w:rFonts w:ascii="Helvetica" w:eastAsia="Times New Roman" w:hAnsi="Helvetica" w:cs="Helvetica"/>
          <w:color w:val="666666"/>
          <w:sz w:val="20"/>
          <w:szCs w:val="20"/>
        </w:rPr>
      </w:pPr>
      <w:ins w:id="69" w:author="Unknown">
        <w:r w:rsidRPr="00D67297">
          <w:rPr>
            <w:rFonts w:ascii="Helvetica" w:eastAsia="Times New Roman" w:hAnsi="Helvetica" w:cs="Helvetica"/>
            <w:color w:val="666666"/>
            <w:sz w:val="20"/>
            <w:szCs w:val="20"/>
          </w:rPr>
          <w:t>jQuery.ajax method is used for asynchronous HTTP requests.</w:t>
        </w:r>
      </w:ins>
    </w:p>
    <w:p w:rsidR="00D67297" w:rsidRPr="00D67297" w:rsidRDefault="00D67297" w:rsidP="00D67297">
      <w:pPr>
        <w:shd w:val="clear" w:color="auto" w:fill="FFFFFF"/>
        <w:spacing w:after="0" w:line="336" w:lineRule="atLeast"/>
        <w:textAlignment w:val="baseline"/>
        <w:rPr>
          <w:ins w:id="70" w:author="Unknown"/>
          <w:rFonts w:ascii="Helvetica" w:eastAsia="Times New Roman" w:hAnsi="Helvetica" w:cs="Helvetica"/>
          <w:color w:val="666666"/>
          <w:sz w:val="20"/>
          <w:szCs w:val="20"/>
        </w:rPr>
      </w:pPr>
      <w:ins w:id="71" w:author="Unknown">
        <w:r w:rsidRPr="00D67297">
          <w:rPr>
            <w:rFonts w:ascii="inherit" w:eastAsia="Times New Roman" w:hAnsi="inherit" w:cs="Helvetica"/>
            <w:b/>
            <w:bCs/>
            <w:color w:val="000000"/>
            <w:sz w:val="20"/>
          </w:rPr>
          <w:t>36. Where can we download JQuery?</w:t>
        </w:r>
      </w:ins>
    </w:p>
    <w:p w:rsidR="00D67297" w:rsidRPr="00D67297" w:rsidRDefault="00D67297" w:rsidP="00D67297">
      <w:pPr>
        <w:shd w:val="clear" w:color="auto" w:fill="FFFFFF"/>
        <w:spacing w:before="204" w:after="204" w:line="336" w:lineRule="atLeast"/>
        <w:textAlignment w:val="baseline"/>
        <w:rPr>
          <w:ins w:id="72" w:author="Unknown"/>
          <w:rFonts w:ascii="Helvetica" w:eastAsia="Times New Roman" w:hAnsi="Helvetica" w:cs="Helvetica"/>
          <w:color w:val="666666"/>
          <w:sz w:val="20"/>
          <w:szCs w:val="20"/>
        </w:rPr>
      </w:pPr>
      <w:ins w:id="73" w:author="Unknown">
        <w:r w:rsidRPr="00D67297">
          <w:rPr>
            <w:rFonts w:ascii="Helvetica" w:eastAsia="Times New Roman" w:hAnsi="Helvetica" w:cs="Helvetica"/>
            <w:color w:val="666666"/>
            <w:sz w:val="20"/>
            <w:szCs w:val="20"/>
          </w:rPr>
          <w:t>jQuery javascript can be downloaded from jQuery official website – www.jquery.com</w:t>
        </w:r>
      </w:ins>
    </w:p>
    <w:p w:rsidR="00D67297" w:rsidRPr="00D67297" w:rsidRDefault="00D67297" w:rsidP="00D67297">
      <w:pPr>
        <w:shd w:val="clear" w:color="auto" w:fill="FFFFFF"/>
        <w:spacing w:after="0" w:line="336" w:lineRule="atLeast"/>
        <w:textAlignment w:val="baseline"/>
        <w:rPr>
          <w:ins w:id="74" w:author="Unknown"/>
          <w:rFonts w:ascii="Helvetica" w:eastAsia="Times New Roman" w:hAnsi="Helvetica" w:cs="Helvetica"/>
          <w:color w:val="666666"/>
          <w:sz w:val="20"/>
          <w:szCs w:val="20"/>
        </w:rPr>
      </w:pPr>
      <w:ins w:id="75" w:author="Unknown">
        <w:r w:rsidRPr="00D67297">
          <w:rPr>
            <w:rFonts w:ascii="inherit" w:eastAsia="Times New Roman" w:hAnsi="inherit" w:cs="Helvetica"/>
            <w:b/>
            <w:bCs/>
            <w:color w:val="000000"/>
            <w:sz w:val="20"/>
          </w:rPr>
          <w:t>37. Is jQuery is a replacement of JavaScript?</w:t>
        </w:r>
      </w:ins>
    </w:p>
    <w:p w:rsidR="00D67297" w:rsidRPr="00D67297" w:rsidRDefault="00D67297" w:rsidP="00D67297">
      <w:pPr>
        <w:shd w:val="clear" w:color="auto" w:fill="FFFFFF"/>
        <w:spacing w:before="204" w:after="204" w:line="336" w:lineRule="atLeast"/>
        <w:textAlignment w:val="baseline"/>
        <w:rPr>
          <w:ins w:id="76" w:author="Unknown"/>
          <w:rFonts w:ascii="Helvetica" w:eastAsia="Times New Roman" w:hAnsi="Helvetica" w:cs="Helvetica"/>
          <w:color w:val="666666"/>
          <w:sz w:val="20"/>
          <w:szCs w:val="20"/>
        </w:rPr>
      </w:pPr>
      <w:ins w:id="77" w:author="Unknown">
        <w:r w:rsidRPr="00D67297">
          <w:rPr>
            <w:rFonts w:ascii="Helvetica" w:eastAsia="Times New Roman" w:hAnsi="Helvetica" w:cs="Helvetica"/>
            <w:color w:val="666666"/>
            <w:sz w:val="20"/>
            <w:szCs w:val="20"/>
          </w:rPr>
          <w:t>No, jQuery is not a replacement of JavaScript.</w:t>
        </w:r>
      </w:ins>
    </w:p>
    <w:p w:rsidR="00D67297" w:rsidRPr="00D67297" w:rsidRDefault="00D67297" w:rsidP="00D67297">
      <w:pPr>
        <w:shd w:val="clear" w:color="auto" w:fill="FFFFFF"/>
        <w:spacing w:after="0" w:line="336" w:lineRule="atLeast"/>
        <w:textAlignment w:val="baseline"/>
        <w:rPr>
          <w:ins w:id="78" w:author="Unknown"/>
          <w:rFonts w:ascii="Helvetica" w:eastAsia="Times New Roman" w:hAnsi="Helvetica" w:cs="Helvetica"/>
          <w:color w:val="666666"/>
          <w:sz w:val="20"/>
          <w:szCs w:val="20"/>
        </w:rPr>
      </w:pPr>
      <w:ins w:id="79" w:author="Unknown">
        <w:r w:rsidRPr="00D67297">
          <w:rPr>
            <w:rFonts w:ascii="inherit" w:eastAsia="Times New Roman" w:hAnsi="inherit" w:cs="Helvetica"/>
            <w:b/>
            <w:bCs/>
            <w:color w:val="000000"/>
            <w:sz w:val="20"/>
          </w:rPr>
          <w:t>38. What is called chaining?</w:t>
        </w:r>
      </w:ins>
    </w:p>
    <w:p w:rsidR="00D67297" w:rsidRPr="00D67297" w:rsidRDefault="00D67297" w:rsidP="00D67297">
      <w:pPr>
        <w:shd w:val="clear" w:color="auto" w:fill="FFFFFF"/>
        <w:spacing w:before="204" w:after="204" w:line="336" w:lineRule="atLeast"/>
        <w:textAlignment w:val="baseline"/>
        <w:rPr>
          <w:ins w:id="80" w:author="Unknown"/>
          <w:rFonts w:ascii="Helvetica" w:eastAsia="Times New Roman" w:hAnsi="Helvetica" w:cs="Helvetica"/>
          <w:color w:val="666666"/>
          <w:sz w:val="20"/>
          <w:szCs w:val="20"/>
        </w:rPr>
      </w:pPr>
      <w:ins w:id="81" w:author="Unknown">
        <w:r w:rsidRPr="00D67297">
          <w:rPr>
            <w:rFonts w:ascii="Helvetica" w:eastAsia="Times New Roman" w:hAnsi="Helvetica" w:cs="Helvetica"/>
            <w:color w:val="666666"/>
            <w:sz w:val="20"/>
            <w:szCs w:val="20"/>
          </w:rPr>
          <w:t>Chaining is used to connect multiple events and functions in a selector.</w:t>
        </w:r>
      </w:ins>
    </w:p>
    <w:p w:rsidR="00D67297" w:rsidRPr="00D67297" w:rsidRDefault="00D67297" w:rsidP="00D67297">
      <w:pPr>
        <w:shd w:val="clear" w:color="auto" w:fill="FFFFFF"/>
        <w:spacing w:after="0" w:line="336" w:lineRule="atLeast"/>
        <w:textAlignment w:val="baseline"/>
        <w:rPr>
          <w:ins w:id="82" w:author="Unknown"/>
          <w:rFonts w:ascii="Helvetica" w:eastAsia="Times New Roman" w:hAnsi="Helvetica" w:cs="Helvetica"/>
          <w:color w:val="666666"/>
          <w:sz w:val="20"/>
          <w:szCs w:val="20"/>
        </w:rPr>
      </w:pPr>
      <w:ins w:id="83" w:author="Unknown">
        <w:r w:rsidRPr="00D67297">
          <w:rPr>
            <w:rFonts w:ascii="inherit" w:eastAsia="Times New Roman" w:hAnsi="inherit" w:cs="Helvetica"/>
            <w:b/>
            <w:bCs/>
            <w:color w:val="000000"/>
            <w:sz w:val="20"/>
          </w:rPr>
          <w:t>39. What are the advantages of jQuery?</w:t>
        </w:r>
      </w:ins>
    </w:p>
    <w:p w:rsidR="00D67297" w:rsidRPr="00D67297" w:rsidRDefault="00D67297" w:rsidP="00D67297">
      <w:pPr>
        <w:shd w:val="clear" w:color="auto" w:fill="FFFFFF"/>
        <w:spacing w:before="204" w:after="204" w:line="336" w:lineRule="atLeast"/>
        <w:textAlignment w:val="baseline"/>
        <w:rPr>
          <w:ins w:id="84" w:author="Unknown"/>
          <w:rFonts w:ascii="Helvetica" w:eastAsia="Times New Roman" w:hAnsi="Helvetica" w:cs="Helvetica"/>
          <w:color w:val="666666"/>
          <w:sz w:val="20"/>
          <w:szCs w:val="20"/>
        </w:rPr>
      </w:pPr>
      <w:ins w:id="85" w:author="Unknown">
        <w:r w:rsidRPr="00D67297">
          <w:rPr>
            <w:rFonts w:ascii="Helvetica" w:eastAsia="Times New Roman" w:hAnsi="Helvetica" w:cs="Helvetica"/>
            <w:color w:val="666666"/>
            <w:sz w:val="20"/>
            <w:szCs w:val="20"/>
          </w:rPr>
          <w:t>Following are the advantages of jQuery:</w:t>
        </w:r>
      </w:ins>
    </w:p>
    <w:p w:rsidR="00D67297" w:rsidRPr="00D67297" w:rsidRDefault="00D67297" w:rsidP="00D67297">
      <w:pPr>
        <w:numPr>
          <w:ilvl w:val="0"/>
          <w:numId w:val="18"/>
        </w:numPr>
        <w:shd w:val="clear" w:color="auto" w:fill="FFFFFF"/>
        <w:spacing w:after="0" w:line="336" w:lineRule="atLeast"/>
        <w:ind w:left="335" w:firstLine="0"/>
        <w:textAlignment w:val="baseline"/>
        <w:rPr>
          <w:ins w:id="86" w:author="Unknown"/>
          <w:rFonts w:ascii="inherit" w:eastAsia="Times New Roman" w:hAnsi="inherit" w:cs="Helvetica"/>
          <w:color w:val="666666"/>
          <w:sz w:val="20"/>
          <w:szCs w:val="20"/>
        </w:rPr>
      </w:pPr>
      <w:ins w:id="87" w:author="Unknown">
        <w:r w:rsidRPr="00D67297">
          <w:rPr>
            <w:rFonts w:ascii="inherit" w:eastAsia="Times New Roman" w:hAnsi="inherit" w:cs="Helvetica"/>
            <w:color w:val="666666"/>
            <w:sz w:val="20"/>
            <w:szCs w:val="20"/>
          </w:rPr>
          <w:t>Just a JavaScript enhancement</w:t>
        </w:r>
      </w:ins>
    </w:p>
    <w:p w:rsidR="00D67297" w:rsidRPr="00D67297" w:rsidRDefault="00D67297" w:rsidP="00D67297">
      <w:pPr>
        <w:numPr>
          <w:ilvl w:val="0"/>
          <w:numId w:val="18"/>
        </w:numPr>
        <w:shd w:val="clear" w:color="auto" w:fill="FFFFFF"/>
        <w:spacing w:after="0" w:line="336" w:lineRule="atLeast"/>
        <w:ind w:left="335" w:firstLine="0"/>
        <w:textAlignment w:val="baseline"/>
        <w:rPr>
          <w:ins w:id="88" w:author="Unknown"/>
          <w:rFonts w:ascii="inherit" w:eastAsia="Times New Roman" w:hAnsi="inherit" w:cs="Helvetica"/>
          <w:color w:val="666666"/>
          <w:sz w:val="20"/>
          <w:szCs w:val="20"/>
        </w:rPr>
      </w:pPr>
      <w:ins w:id="89" w:author="Unknown">
        <w:r w:rsidRPr="00D67297">
          <w:rPr>
            <w:rFonts w:ascii="inherit" w:eastAsia="Times New Roman" w:hAnsi="inherit" w:cs="Helvetica"/>
            <w:color w:val="666666"/>
            <w:sz w:val="20"/>
            <w:szCs w:val="20"/>
          </w:rPr>
          <w:t>Coding is simple, clear, reusable</w:t>
        </w:r>
      </w:ins>
    </w:p>
    <w:p w:rsidR="00D67297" w:rsidRPr="00D67297" w:rsidRDefault="00D67297" w:rsidP="00D67297">
      <w:pPr>
        <w:numPr>
          <w:ilvl w:val="0"/>
          <w:numId w:val="18"/>
        </w:numPr>
        <w:shd w:val="clear" w:color="auto" w:fill="FFFFFF"/>
        <w:spacing w:after="0" w:line="336" w:lineRule="atLeast"/>
        <w:ind w:left="335" w:firstLine="0"/>
        <w:textAlignment w:val="baseline"/>
        <w:rPr>
          <w:ins w:id="90" w:author="Unknown"/>
          <w:rFonts w:ascii="inherit" w:eastAsia="Times New Roman" w:hAnsi="inherit" w:cs="Helvetica"/>
          <w:color w:val="666666"/>
          <w:sz w:val="20"/>
          <w:szCs w:val="20"/>
        </w:rPr>
      </w:pPr>
      <w:ins w:id="91" w:author="Unknown">
        <w:r w:rsidRPr="00D67297">
          <w:rPr>
            <w:rFonts w:ascii="inherit" w:eastAsia="Times New Roman" w:hAnsi="inherit" w:cs="Helvetica"/>
            <w:color w:val="666666"/>
            <w:sz w:val="20"/>
            <w:szCs w:val="20"/>
          </w:rPr>
          <w:t>Removal of writing more complex conditions and loops</w:t>
        </w:r>
      </w:ins>
    </w:p>
    <w:p w:rsidR="00D67297" w:rsidRPr="00D67297" w:rsidRDefault="00D67297" w:rsidP="00D67297">
      <w:pPr>
        <w:shd w:val="clear" w:color="auto" w:fill="FFFFFF"/>
        <w:spacing w:after="0" w:line="336" w:lineRule="atLeast"/>
        <w:textAlignment w:val="baseline"/>
        <w:rPr>
          <w:ins w:id="92" w:author="Unknown"/>
          <w:rFonts w:ascii="Helvetica" w:eastAsia="Times New Roman" w:hAnsi="Helvetica" w:cs="Helvetica"/>
          <w:color w:val="666666"/>
          <w:sz w:val="20"/>
          <w:szCs w:val="20"/>
        </w:rPr>
      </w:pPr>
      <w:ins w:id="93" w:author="Unknown">
        <w:r w:rsidRPr="00D67297">
          <w:rPr>
            <w:rFonts w:ascii="inherit" w:eastAsia="Times New Roman" w:hAnsi="inherit" w:cs="Helvetica"/>
            <w:b/>
            <w:bCs/>
            <w:color w:val="000000"/>
            <w:sz w:val="20"/>
          </w:rPr>
          <w:t>40. Whether C# code behind can be called from jQuery?</w:t>
        </w:r>
      </w:ins>
    </w:p>
    <w:p w:rsidR="00D67297" w:rsidRPr="00D67297" w:rsidRDefault="00D67297" w:rsidP="00D67297">
      <w:pPr>
        <w:shd w:val="clear" w:color="auto" w:fill="FFFFFF"/>
        <w:spacing w:before="204" w:after="204" w:line="336" w:lineRule="atLeast"/>
        <w:textAlignment w:val="baseline"/>
        <w:rPr>
          <w:ins w:id="94" w:author="Unknown"/>
          <w:rFonts w:ascii="Helvetica" w:eastAsia="Times New Roman" w:hAnsi="Helvetica" w:cs="Helvetica"/>
          <w:color w:val="666666"/>
          <w:sz w:val="20"/>
          <w:szCs w:val="20"/>
        </w:rPr>
      </w:pPr>
      <w:ins w:id="95" w:author="Unknown">
        <w:r w:rsidRPr="00D67297">
          <w:rPr>
            <w:rFonts w:ascii="Helvetica" w:eastAsia="Times New Roman" w:hAnsi="Helvetica" w:cs="Helvetica"/>
            <w:color w:val="666666"/>
            <w:sz w:val="20"/>
            <w:szCs w:val="20"/>
          </w:rPr>
          <w:t>Yes, we can call C# code behind from jQuery.</w:t>
        </w:r>
      </w:ins>
    </w:p>
    <w:p w:rsidR="00D67297" w:rsidRPr="00D67297" w:rsidRDefault="00D67297" w:rsidP="00D67297">
      <w:pPr>
        <w:shd w:val="clear" w:color="auto" w:fill="FFFFFF"/>
        <w:spacing w:after="0" w:line="336" w:lineRule="atLeast"/>
        <w:textAlignment w:val="baseline"/>
        <w:rPr>
          <w:ins w:id="96" w:author="Unknown"/>
          <w:rFonts w:ascii="Helvetica" w:eastAsia="Times New Roman" w:hAnsi="Helvetica" w:cs="Helvetica"/>
          <w:color w:val="666666"/>
          <w:sz w:val="20"/>
          <w:szCs w:val="20"/>
        </w:rPr>
      </w:pPr>
      <w:ins w:id="97" w:author="Unknown">
        <w:r w:rsidRPr="00D67297">
          <w:rPr>
            <w:rFonts w:ascii="inherit" w:eastAsia="Times New Roman" w:hAnsi="inherit" w:cs="Helvetica"/>
            <w:b/>
            <w:bCs/>
            <w:color w:val="000000"/>
            <w:sz w:val="20"/>
          </w:rPr>
          <w:t>41. What is the use of jQuery.data() method?</w:t>
        </w:r>
      </w:ins>
    </w:p>
    <w:p w:rsidR="00D67297" w:rsidRPr="00D67297" w:rsidRDefault="00D67297" w:rsidP="00D67297">
      <w:pPr>
        <w:shd w:val="clear" w:color="auto" w:fill="FFFFFF"/>
        <w:spacing w:before="204" w:after="204" w:line="336" w:lineRule="atLeast"/>
        <w:textAlignment w:val="baseline"/>
        <w:rPr>
          <w:ins w:id="98" w:author="Unknown"/>
          <w:rFonts w:ascii="Helvetica" w:eastAsia="Times New Roman" w:hAnsi="Helvetica" w:cs="Helvetica"/>
          <w:color w:val="666666"/>
          <w:sz w:val="20"/>
          <w:szCs w:val="20"/>
        </w:rPr>
      </w:pPr>
      <w:ins w:id="99" w:author="Unknown">
        <w:r w:rsidRPr="00D67297">
          <w:rPr>
            <w:rFonts w:ascii="Helvetica" w:eastAsia="Times New Roman" w:hAnsi="Helvetica" w:cs="Helvetica"/>
            <w:color w:val="666666"/>
            <w:sz w:val="20"/>
            <w:szCs w:val="20"/>
          </w:rPr>
          <w:t>jQuery data method is used to associate data with DOM nodes and JavaScript objects. This method will make a code very concise and neat.</w:t>
        </w:r>
      </w:ins>
    </w:p>
    <w:p w:rsidR="00D67297" w:rsidRPr="00D67297" w:rsidRDefault="00D67297" w:rsidP="00D67297">
      <w:pPr>
        <w:shd w:val="clear" w:color="auto" w:fill="FFFFFF"/>
        <w:spacing w:after="0" w:line="336" w:lineRule="atLeast"/>
        <w:textAlignment w:val="baseline"/>
        <w:rPr>
          <w:ins w:id="100" w:author="Unknown"/>
          <w:rFonts w:ascii="Helvetica" w:eastAsia="Times New Roman" w:hAnsi="Helvetica" w:cs="Helvetica"/>
          <w:color w:val="666666"/>
          <w:sz w:val="20"/>
          <w:szCs w:val="20"/>
        </w:rPr>
      </w:pPr>
      <w:ins w:id="101" w:author="Unknown">
        <w:r w:rsidRPr="00D67297">
          <w:rPr>
            <w:rFonts w:ascii="inherit" w:eastAsia="Times New Roman" w:hAnsi="inherit" w:cs="Helvetica"/>
            <w:b/>
            <w:bCs/>
            <w:color w:val="000000"/>
            <w:sz w:val="20"/>
          </w:rPr>
          <w:t>42. What is the difference between onload() and document.ready()?</w:t>
        </w:r>
      </w:ins>
    </w:p>
    <w:p w:rsidR="00D67297" w:rsidRPr="00D67297" w:rsidRDefault="00D67297" w:rsidP="00D67297">
      <w:pPr>
        <w:shd w:val="clear" w:color="auto" w:fill="FFFFFF"/>
        <w:spacing w:before="204" w:after="204" w:line="336" w:lineRule="atLeast"/>
        <w:textAlignment w:val="baseline"/>
        <w:rPr>
          <w:ins w:id="102" w:author="Unknown"/>
          <w:rFonts w:ascii="Helvetica" w:eastAsia="Times New Roman" w:hAnsi="Helvetica" w:cs="Helvetica"/>
          <w:color w:val="666666"/>
          <w:sz w:val="20"/>
          <w:szCs w:val="20"/>
        </w:rPr>
      </w:pPr>
      <w:ins w:id="103" w:author="Unknown">
        <w:r w:rsidRPr="00D67297">
          <w:rPr>
            <w:rFonts w:ascii="Helvetica" w:eastAsia="Times New Roman" w:hAnsi="Helvetica" w:cs="Helvetica"/>
            <w:color w:val="666666"/>
            <w:sz w:val="20"/>
            <w:szCs w:val="20"/>
          </w:rPr>
          <w:t>In a page, we can have only one onload function but we can have more than one document.ready function. Document.ready function is called when DOM is loaded but onload function is called when DOM and images are loaded on the page.</w:t>
        </w:r>
      </w:ins>
    </w:p>
    <w:p w:rsidR="00D67297" w:rsidRPr="00D67297" w:rsidRDefault="00D67297" w:rsidP="00D67297">
      <w:pPr>
        <w:shd w:val="clear" w:color="auto" w:fill="FFFFFF"/>
        <w:spacing w:after="0" w:line="336" w:lineRule="atLeast"/>
        <w:textAlignment w:val="baseline"/>
        <w:rPr>
          <w:ins w:id="104" w:author="Unknown"/>
          <w:rFonts w:ascii="Helvetica" w:eastAsia="Times New Roman" w:hAnsi="Helvetica" w:cs="Helvetica"/>
          <w:color w:val="666666"/>
          <w:sz w:val="20"/>
          <w:szCs w:val="20"/>
        </w:rPr>
      </w:pPr>
      <w:ins w:id="105" w:author="Unknown">
        <w:r w:rsidRPr="00D67297">
          <w:rPr>
            <w:rFonts w:ascii="inherit" w:eastAsia="Times New Roman" w:hAnsi="inherit" w:cs="Helvetica"/>
            <w:b/>
            <w:bCs/>
            <w:color w:val="000000"/>
            <w:sz w:val="20"/>
          </w:rPr>
          <w:t>43. What is the use of jQuery each function?</w:t>
        </w:r>
      </w:ins>
    </w:p>
    <w:p w:rsidR="00D67297" w:rsidRPr="00D67297" w:rsidRDefault="00D67297" w:rsidP="00D67297">
      <w:pPr>
        <w:shd w:val="clear" w:color="auto" w:fill="FFFFFF"/>
        <w:spacing w:before="204" w:after="204" w:line="336" w:lineRule="atLeast"/>
        <w:textAlignment w:val="baseline"/>
        <w:rPr>
          <w:ins w:id="106" w:author="Unknown"/>
          <w:rFonts w:ascii="Helvetica" w:eastAsia="Times New Roman" w:hAnsi="Helvetica" w:cs="Helvetica"/>
          <w:color w:val="666666"/>
          <w:sz w:val="20"/>
          <w:szCs w:val="20"/>
        </w:rPr>
      </w:pPr>
      <w:ins w:id="107" w:author="Unknown">
        <w:r w:rsidRPr="00D67297">
          <w:rPr>
            <w:rFonts w:ascii="Helvetica" w:eastAsia="Times New Roman" w:hAnsi="Helvetica" w:cs="Helvetica"/>
            <w:color w:val="666666"/>
            <w:sz w:val="20"/>
            <w:szCs w:val="20"/>
          </w:rPr>
          <w:lastRenderedPageBreak/>
          <w:t>jQuery each function is used to loop through each and every element of the target jQuery object. It is also useful for multi element DOM, looping arrays and object properties.</w:t>
        </w:r>
      </w:ins>
    </w:p>
    <w:p w:rsidR="00D67297" w:rsidRPr="00D67297" w:rsidRDefault="00D67297" w:rsidP="00D67297">
      <w:pPr>
        <w:shd w:val="clear" w:color="auto" w:fill="FFFFFF"/>
        <w:spacing w:after="0" w:line="336" w:lineRule="atLeast"/>
        <w:textAlignment w:val="baseline"/>
        <w:rPr>
          <w:ins w:id="108" w:author="Unknown"/>
          <w:rFonts w:ascii="Helvetica" w:eastAsia="Times New Roman" w:hAnsi="Helvetica" w:cs="Helvetica"/>
          <w:color w:val="666666"/>
          <w:sz w:val="20"/>
          <w:szCs w:val="20"/>
        </w:rPr>
      </w:pPr>
      <w:ins w:id="109" w:author="Unknown">
        <w:r w:rsidRPr="00D67297">
          <w:rPr>
            <w:rFonts w:ascii="inherit" w:eastAsia="Times New Roman" w:hAnsi="inherit" w:cs="Helvetica"/>
            <w:b/>
            <w:bCs/>
            <w:color w:val="000000"/>
            <w:sz w:val="20"/>
          </w:rPr>
          <w:t>44. How method can be called inside code behind using jQuery?</w:t>
        </w:r>
      </w:ins>
    </w:p>
    <w:p w:rsidR="00D67297" w:rsidRPr="00D67297" w:rsidRDefault="00D67297" w:rsidP="00D67297">
      <w:pPr>
        <w:shd w:val="clear" w:color="auto" w:fill="FFFFFF"/>
        <w:spacing w:before="204" w:after="204" w:line="336" w:lineRule="atLeast"/>
        <w:textAlignment w:val="baseline"/>
        <w:rPr>
          <w:ins w:id="110" w:author="Unknown"/>
          <w:rFonts w:ascii="Helvetica" w:eastAsia="Times New Roman" w:hAnsi="Helvetica" w:cs="Helvetica"/>
          <w:color w:val="666666"/>
          <w:sz w:val="20"/>
          <w:szCs w:val="20"/>
        </w:rPr>
      </w:pPr>
      <w:ins w:id="111" w:author="Unknown">
        <w:r w:rsidRPr="00D67297">
          <w:rPr>
            <w:rFonts w:ascii="Helvetica" w:eastAsia="Times New Roman" w:hAnsi="Helvetica" w:cs="Helvetica"/>
            <w:color w:val="666666"/>
            <w:sz w:val="20"/>
            <w:szCs w:val="20"/>
          </w:rPr>
          <w:t>$.ajax can be called and by declaring WebMethod inside code behind using jQuery.</w:t>
        </w:r>
      </w:ins>
    </w:p>
    <w:p w:rsidR="00D67297" w:rsidRPr="00D67297" w:rsidRDefault="00D67297" w:rsidP="00D67297">
      <w:pPr>
        <w:shd w:val="clear" w:color="auto" w:fill="FFFFFF"/>
        <w:spacing w:after="0" w:line="336" w:lineRule="atLeast"/>
        <w:textAlignment w:val="baseline"/>
        <w:rPr>
          <w:ins w:id="112" w:author="Unknown"/>
          <w:rFonts w:ascii="Helvetica" w:eastAsia="Times New Roman" w:hAnsi="Helvetica" w:cs="Helvetica"/>
          <w:color w:val="666666"/>
          <w:sz w:val="20"/>
          <w:szCs w:val="20"/>
        </w:rPr>
      </w:pPr>
      <w:ins w:id="113" w:author="Unknown">
        <w:r w:rsidRPr="00D67297">
          <w:rPr>
            <w:rFonts w:ascii="inherit" w:eastAsia="Times New Roman" w:hAnsi="inherit" w:cs="Helvetica"/>
            <w:b/>
            <w:bCs/>
            <w:color w:val="000000"/>
            <w:sz w:val="20"/>
          </w:rPr>
          <w:t>45. Which is the fastest selector in jQuery?</w:t>
        </w:r>
      </w:ins>
    </w:p>
    <w:p w:rsidR="00D67297" w:rsidRPr="00D67297" w:rsidRDefault="00D67297" w:rsidP="00D67297">
      <w:pPr>
        <w:shd w:val="clear" w:color="auto" w:fill="FFFFFF"/>
        <w:spacing w:before="204" w:after="204" w:line="336" w:lineRule="atLeast"/>
        <w:textAlignment w:val="baseline"/>
        <w:rPr>
          <w:ins w:id="114" w:author="Unknown"/>
          <w:rFonts w:ascii="Helvetica" w:eastAsia="Times New Roman" w:hAnsi="Helvetica" w:cs="Helvetica"/>
          <w:color w:val="666666"/>
          <w:sz w:val="20"/>
          <w:szCs w:val="20"/>
        </w:rPr>
      </w:pPr>
      <w:ins w:id="115" w:author="Unknown">
        <w:r w:rsidRPr="00D67297">
          <w:rPr>
            <w:rFonts w:ascii="Helvetica" w:eastAsia="Times New Roman" w:hAnsi="Helvetica" w:cs="Helvetica"/>
            <w:color w:val="666666"/>
            <w:sz w:val="20"/>
            <w:szCs w:val="20"/>
          </w:rPr>
          <w:t>ID and Element are the fastest selectors in jQuery.</w:t>
        </w:r>
      </w:ins>
    </w:p>
    <w:p w:rsidR="00D67297" w:rsidRPr="00D67297" w:rsidRDefault="00D67297" w:rsidP="00D67297">
      <w:pPr>
        <w:shd w:val="clear" w:color="auto" w:fill="FFFFFF"/>
        <w:spacing w:after="0" w:line="336" w:lineRule="atLeast"/>
        <w:textAlignment w:val="baseline"/>
        <w:rPr>
          <w:ins w:id="116" w:author="Unknown"/>
          <w:rFonts w:ascii="Helvetica" w:eastAsia="Times New Roman" w:hAnsi="Helvetica" w:cs="Helvetica"/>
          <w:color w:val="666666"/>
          <w:sz w:val="20"/>
          <w:szCs w:val="20"/>
        </w:rPr>
      </w:pPr>
      <w:ins w:id="117" w:author="Unknown">
        <w:r w:rsidRPr="00D67297">
          <w:rPr>
            <w:rFonts w:ascii="inherit" w:eastAsia="Times New Roman" w:hAnsi="inherit" w:cs="Helvetica"/>
            <w:b/>
            <w:bCs/>
            <w:color w:val="000000"/>
            <w:sz w:val="20"/>
          </w:rPr>
          <w:t>46. What is the slowest selector in jQuery?</w:t>
        </w:r>
      </w:ins>
    </w:p>
    <w:p w:rsidR="00D67297" w:rsidRPr="00D67297" w:rsidRDefault="00D67297" w:rsidP="00D67297">
      <w:pPr>
        <w:shd w:val="clear" w:color="auto" w:fill="FFFFFF"/>
        <w:spacing w:before="204" w:after="204" w:line="336" w:lineRule="atLeast"/>
        <w:textAlignment w:val="baseline"/>
        <w:rPr>
          <w:ins w:id="118" w:author="Unknown"/>
          <w:rFonts w:ascii="Helvetica" w:eastAsia="Times New Roman" w:hAnsi="Helvetica" w:cs="Helvetica"/>
          <w:color w:val="666666"/>
          <w:sz w:val="20"/>
          <w:szCs w:val="20"/>
        </w:rPr>
      </w:pPr>
      <w:ins w:id="119" w:author="Unknown">
        <w:r w:rsidRPr="00D67297">
          <w:rPr>
            <w:rFonts w:ascii="Helvetica" w:eastAsia="Times New Roman" w:hAnsi="Helvetica" w:cs="Helvetica"/>
            <w:color w:val="666666"/>
            <w:sz w:val="20"/>
            <w:szCs w:val="20"/>
          </w:rPr>
          <w:t>Class selectors are the slowest selectors in jQuery.</w:t>
        </w:r>
      </w:ins>
    </w:p>
    <w:p w:rsidR="00D67297" w:rsidRPr="00D67297" w:rsidRDefault="00D67297" w:rsidP="00D67297">
      <w:pPr>
        <w:shd w:val="clear" w:color="auto" w:fill="FFFFFF"/>
        <w:spacing w:after="0" w:line="336" w:lineRule="atLeast"/>
        <w:textAlignment w:val="baseline"/>
        <w:rPr>
          <w:ins w:id="120" w:author="Unknown"/>
          <w:rFonts w:ascii="Helvetica" w:eastAsia="Times New Roman" w:hAnsi="Helvetica" w:cs="Helvetica"/>
          <w:color w:val="666666"/>
          <w:sz w:val="20"/>
          <w:szCs w:val="20"/>
        </w:rPr>
      </w:pPr>
      <w:ins w:id="121" w:author="Unknown">
        <w:r w:rsidRPr="00D67297">
          <w:rPr>
            <w:rFonts w:ascii="inherit" w:eastAsia="Times New Roman" w:hAnsi="inherit" w:cs="Helvetica"/>
            <w:b/>
            <w:bCs/>
            <w:color w:val="000000"/>
            <w:sz w:val="20"/>
          </w:rPr>
          <w:t>47. Where jQuery code is getting executed?</w:t>
        </w:r>
      </w:ins>
    </w:p>
    <w:p w:rsidR="00D67297" w:rsidRPr="00D67297" w:rsidRDefault="00D67297" w:rsidP="00D67297">
      <w:pPr>
        <w:shd w:val="clear" w:color="auto" w:fill="FFFFFF"/>
        <w:spacing w:before="204" w:after="204" w:line="336" w:lineRule="atLeast"/>
        <w:textAlignment w:val="baseline"/>
        <w:rPr>
          <w:ins w:id="122" w:author="Unknown"/>
          <w:rFonts w:ascii="Helvetica" w:eastAsia="Times New Roman" w:hAnsi="Helvetica" w:cs="Helvetica"/>
          <w:color w:val="666666"/>
          <w:sz w:val="20"/>
          <w:szCs w:val="20"/>
        </w:rPr>
      </w:pPr>
      <w:ins w:id="123" w:author="Unknown">
        <w:r w:rsidRPr="00D67297">
          <w:rPr>
            <w:rFonts w:ascii="Helvetica" w:eastAsia="Times New Roman" w:hAnsi="Helvetica" w:cs="Helvetica"/>
            <w:color w:val="666666"/>
            <w:sz w:val="20"/>
            <w:szCs w:val="20"/>
          </w:rPr>
          <w:t>jQuery code is getting executed on a client browser.</w:t>
        </w:r>
      </w:ins>
    </w:p>
    <w:p w:rsidR="00D67297" w:rsidRPr="00D67297" w:rsidRDefault="00D67297" w:rsidP="00D67297">
      <w:pPr>
        <w:shd w:val="clear" w:color="auto" w:fill="FFFFFF"/>
        <w:spacing w:after="0" w:line="336" w:lineRule="atLeast"/>
        <w:textAlignment w:val="baseline"/>
        <w:rPr>
          <w:ins w:id="124" w:author="Unknown"/>
          <w:rFonts w:ascii="Helvetica" w:eastAsia="Times New Roman" w:hAnsi="Helvetica" w:cs="Helvetica"/>
          <w:color w:val="666666"/>
          <w:sz w:val="20"/>
          <w:szCs w:val="20"/>
        </w:rPr>
      </w:pPr>
      <w:ins w:id="125" w:author="Unknown">
        <w:r w:rsidRPr="00D67297">
          <w:rPr>
            <w:rFonts w:ascii="inherit" w:eastAsia="Times New Roman" w:hAnsi="inherit" w:cs="Helvetica"/>
            <w:b/>
            <w:bCs/>
            <w:color w:val="000000"/>
            <w:sz w:val="20"/>
          </w:rPr>
          <w:t>48. What is the method used to define the specific character in place of $ sign?</w:t>
        </w:r>
      </w:ins>
    </w:p>
    <w:p w:rsidR="00D67297" w:rsidRPr="00D67297" w:rsidRDefault="00D67297" w:rsidP="00D67297">
      <w:pPr>
        <w:shd w:val="clear" w:color="auto" w:fill="FFFFFF"/>
        <w:spacing w:before="204" w:after="204" w:line="336" w:lineRule="atLeast"/>
        <w:textAlignment w:val="baseline"/>
        <w:rPr>
          <w:ins w:id="126" w:author="Unknown"/>
          <w:rFonts w:ascii="Helvetica" w:eastAsia="Times New Roman" w:hAnsi="Helvetica" w:cs="Helvetica"/>
          <w:color w:val="666666"/>
          <w:sz w:val="20"/>
          <w:szCs w:val="20"/>
        </w:rPr>
      </w:pPr>
      <w:ins w:id="127" w:author="Unknown">
        <w:r w:rsidRPr="00D67297">
          <w:rPr>
            <w:rFonts w:ascii="Helvetica" w:eastAsia="Times New Roman" w:hAnsi="Helvetica" w:cs="Helvetica"/>
            <w:color w:val="666666"/>
            <w:sz w:val="20"/>
            <w:szCs w:val="20"/>
          </w:rPr>
          <w:t>‘NoConflict’ method is used to reference a jQuery and save it in a variable. That variable can be used instead of Sign.</w:t>
        </w:r>
      </w:ins>
    </w:p>
    <w:p w:rsidR="00D67297" w:rsidRPr="00D67297" w:rsidRDefault="00D67297" w:rsidP="00D67297">
      <w:pPr>
        <w:shd w:val="clear" w:color="auto" w:fill="FFFFFF"/>
        <w:spacing w:after="0" w:line="336" w:lineRule="atLeast"/>
        <w:textAlignment w:val="baseline"/>
        <w:rPr>
          <w:ins w:id="128" w:author="Unknown"/>
          <w:rFonts w:ascii="Helvetica" w:eastAsia="Times New Roman" w:hAnsi="Helvetica" w:cs="Helvetica"/>
          <w:color w:val="666666"/>
          <w:sz w:val="20"/>
          <w:szCs w:val="20"/>
        </w:rPr>
      </w:pPr>
      <w:ins w:id="129" w:author="Unknown">
        <w:r w:rsidRPr="00D67297">
          <w:rPr>
            <w:rFonts w:ascii="inherit" w:eastAsia="Times New Roman" w:hAnsi="inherit" w:cs="Helvetica"/>
            <w:b/>
            <w:bCs/>
            <w:color w:val="000000"/>
            <w:sz w:val="20"/>
          </w:rPr>
          <w:t>49. Why jQuery is better than JavaScript?</w:t>
        </w:r>
      </w:ins>
    </w:p>
    <w:p w:rsidR="00D67297" w:rsidRPr="00D67297" w:rsidRDefault="00D67297" w:rsidP="00D67297">
      <w:pPr>
        <w:shd w:val="clear" w:color="auto" w:fill="FFFFFF"/>
        <w:spacing w:before="204" w:after="204" w:line="336" w:lineRule="atLeast"/>
        <w:textAlignment w:val="baseline"/>
        <w:rPr>
          <w:ins w:id="130" w:author="Unknown"/>
          <w:rFonts w:ascii="Helvetica" w:eastAsia="Times New Roman" w:hAnsi="Helvetica" w:cs="Helvetica"/>
          <w:color w:val="666666"/>
          <w:sz w:val="20"/>
          <w:szCs w:val="20"/>
        </w:rPr>
      </w:pPr>
      <w:ins w:id="131" w:author="Unknown">
        <w:r w:rsidRPr="00D67297">
          <w:rPr>
            <w:rFonts w:ascii="Helvetica" w:eastAsia="Times New Roman" w:hAnsi="Helvetica" w:cs="Helvetica"/>
            <w:color w:val="666666"/>
            <w:sz w:val="20"/>
            <w:szCs w:val="20"/>
          </w:rPr>
          <w:t>jQuery is a library used for developing Ajax application and it helps to write the code clean and concise. It also handles events, animation and Ajax support applications.</w:t>
        </w:r>
      </w:ins>
    </w:p>
    <w:p w:rsidR="00D67297" w:rsidRPr="00D67297" w:rsidRDefault="00D67297" w:rsidP="00D67297">
      <w:pPr>
        <w:shd w:val="clear" w:color="auto" w:fill="FFFFFF"/>
        <w:spacing w:after="0" w:line="336" w:lineRule="atLeast"/>
        <w:textAlignment w:val="baseline"/>
        <w:rPr>
          <w:ins w:id="132" w:author="Unknown"/>
          <w:rFonts w:ascii="Helvetica" w:eastAsia="Times New Roman" w:hAnsi="Helvetica" w:cs="Helvetica"/>
          <w:color w:val="666666"/>
          <w:sz w:val="20"/>
          <w:szCs w:val="20"/>
        </w:rPr>
      </w:pPr>
      <w:ins w:id="133" w:author="Unknown">
        <w:r w:rsidRPr="00D67297">
          <w:rPr>
            <w:rFonts w:ascii="inherit" w:eastAsia="Times New Roman" w:hAnsi="inherit" w:cs="Helvetica"/>
            <w:b/>
            <w:bCs/>
            <w:color w:val="000000"/>
            <w:sz w:val="20"/>
          </w:rPr>
          <w:t>50. What are the types of selectors in jQuery?</w:t>
        </w:r>
      </w:ins>
    </w:p>
    <w:p w:rsidR="00D67297" w:rsidRPr="00D67297" w:rsidRDefault="00D67297" w:rsidP="00D67297">
      <w:pPr>
        <w:shd w:val="clear" w:color="auto" w:fill="FFFFFF"/>
        <w:spacing w:before="204" w:after="204" w:line="336" w:lineRule="atLeast"/>
        <w:textAlignment w:val="baseline"/>
        <w:rPr>
          <w:ins w:id="134" w:author="Unknown"/>
          <w:rFonts w:ascii="Helvetica" w:eastAsia="Times New Roman" w:hAnsi="Helvetica" w:cs="Helvetica"/>
          <w:color w:val="666666"/>
          <w:sz w:val="20"/>
          <w:szCs w:val="20"/>
        </w:rPr>
      </w:pPr>
      <w:ins w:id="135" w:author="Unknown">
        <w:r w:rsidRPr="00D67297">
          <w:rPr>
            <w:rFonts w:ascii="Helvetica" w:eastAsia="Times New Roman" w:hAnsi="Helvetica" w:cs="Helvetica"/>
            <w:color w:val="666666"/>
            <w:sz w:val="20"/>
            <w:szCs w:val="20"/>
          </w:rPr>
          <w:t>There are three types of selectors in jQuery:</w:t>
        </w:r>
      </w:ins>
    </w:p>
    <w:p w:rsidR="00D67297" w:rsidRPr="00D67297" w:rsidRDefault="00D67297" w:rsidP="00D67297">
      <w:pPr>
        <w:numPr>
          <w:ilvl w:val="0"/>
          <w:numId w:val="19"/>
        </w:numPr>
        <w:shd w:val="clear" w:color="auto" w:fill="FFFFFF"/>
        <w:spacing w:after="0" w:line="336" w:lineRule="atLeast"/>
        <w:ind w:left="335" w:firstLine="0"/>
        <w:textAlignment w:val="baseline"/>
        <w:rPr>
          <w:ins w:id="136" w:author="Unknown"/>
          <w:rFonts w:ascii="inherit" w:eastAsia="Times New Roman" w:hAnsi="inherit" w:cs="Helvetica"/>
          <w:color w:val="666666"/>
          <w:sz w:val="20"/>
          <w:szCs w:val="20"/>
        </w:rPr>
      </w:pPr>
      <w:ins w:id="137" w:author="Unknown">
        <w:r w:rsidRPr="00D67297">
          <w:rPr>
            <w:rFonts w:ascii="inherit" w:eastAsia="Times New Roman" w:hAnsi="inherit" w:cs="Helvetica"/>
            <w:color w:val="666666"/>
            <w:sz w:val="20"/>
            <w:szCs w:val="20"/>
          </w:rPr>
          <w:t>CSS Selector</w:t>
        </w:r>
      </w:ins>
    </w:p>
    <w:p w:rsidR="00D67297" w:rsidRPr="00D67297" w:rsidRDefault="00D67297" w:rsidP="00D67297">
      <w:pPr>
        <w:numPr>
          <w:ilvl w:val="0"/>
          <w:numId w:val="19"/>
        </w:numPr>
        <w:shd w:val="clear" w:color="auto" w:fill="FFFFFF"/>
        <w:spacing w:after="0" w:line="336" w:lineRule="atLeast"/>
        <w:ind w:left="335" w:firstLine="0"/>
        <w:textAlignment w:val="baseline"/>
        <w:rPr>
          <w:ins w:id="138" w:author="Unknown"/>
          <w:rFonts w:ascii="inherit" w:eastAsia="Times New Roman" w:hAnsi="inherit" w:cs="Helvetica"/>
          <w:color w:val="666666"/>
          <w:sz w:val="20"/>
          <w:szCs w:val="20"/>
        </w:rPr>
      </w:pPr>
      <w:ins w:id="139" w:author="Unknown">
        <w:r w:rsidRPr="00D67297">
          <w:rPr>
            <w:rFonts w:ascii="inherit" w:eastAsia="Times New Roman" w:hAnsi="inherit" w:cs="Helvetica"/>
            <w:color w:val="666666"/>
            <w:sz w:val="20"/>
            <w:szCs w:val="20"/>
          </w:rPr>
          <w:t>XPath Selector</w:t>
        </w:r>
      </w:ins>
    </w:p>
    <w:p w:rsidR="00D67297" w:rsidRPr="00D67297" w:rsidRDefault="00D67297" w:rsidP="00D67297">
      <w:pPr>
        <w:numPr>
          <w:ilvl w:val="0"/>
          <w:numId w:val="19"/>
        </w:numPr>
        <w:shd w:val="clear" w:color="auto" w:fill="FFFFFF"/>
        <w:spacing w:after="0" w:line="336" w:lineRule="atLeast"/>
        <w:ind w:left="335" w:firstLine="0"/>
        <w:textAlignment w:val="baseline"/>
        <w:rPr>
          <w:ins w:id="140" w:author="Unknown"/>
          <w:rFonts w:ascii="inherit" w:eastAsia="Times New Roman" w:hAnsi="inherit" w:cs="Helvetica"/>
          <w:color w:val="666666"/>
          <w:sz w:val="20"/>
          <w:szCs w:val="20"/>
        </w:rPr>
      </w:pPr>
      <w:ins w:id="141" w:author="Unknown">
        <w:r w:rsidRPr="00D67297">
          <w:rPr>
            <w:rFonts w:ascii="inherit" w:eastAsia="Times New Roman" w:hAnsi="inherit" w:cs="Helvetica"/>
            <w:color w:val="666666"/>
            <w:sz w:val="20"/>
            <w:szCs w:val="20"/>
          </w:rPr>
          <w:t>Custom Selector</w:t>
        </w:r>
      </w:ins>
    </w:p>
    <w:p w:rsidR="00D67297" w:rsidRDefault="00D67297" w:rsidP="00485D21"/>
    <w:sectPr w:rsidR="00D67297" w:rsidSect="009F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6324"/>
    <w:multiLevelType w:val="multilevel"/>
    <w:tmpl w:val="5F82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1215B"/>
    <w:multiLevelType w:val="multilevel"/>
    <w:tmpl w:val="B90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1E0099"/>
    <w:multiLevelType w:val="multilevel"/>
    <w:tmpl w:val="441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D0AA8"/>
    <w:multiLevelType w:val="multilevel"/>
    <w:tmpl w:val="DB4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20552C"/>
    <w:multiLevelType w:val="multilevel"/>
    <w:tmpl w:val="A37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8F7180"/>
    <w:multiLevelType w:val="multilevel"/>
    <w:tmpl w:val="23B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2174C7"/>
    <w:multiLevelType w:val="multilevel"/>
    <w:tmpl w:val="A08A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C807FE"/>
    <w:multiLevelType w:val="multilevel"/>
    <w:tmpl w:val="FA8A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B75A94"/>
    <w:multiLevelType w:val="multilevel"/>
    <w:tmpl w:val="6E72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1D3245"/>
    <w:multiLevelType w:val="multilevel"/>
    <w:tmpl w:val="5B6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032B8E"/>
    <w:multiLevelType w:val="multilevel"/>
    <w:tmpl w:val="5AF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356BA1"/>
    <w:multiLevelType w:val="multilevel"/>
    <w:tmpl w:val="99A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690534"/>
    <w:multiLevelType w:val="multilevel"/>
    <w:tmpl w:val="B35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1F6BB2"/>
    <w:multiLevelType w:val="multilevel"/>
    <w:tmpl w:val="BF3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B33D05"/>
    <w:multiLevelType w:val="multilevel"/>
    <w:tmpl w:val="5EA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C21848"/>
    <w:multiLevelType w:val="multilevel"/>
    <w:tmpl w:val="823A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E75F55"/>
    <w:multiLevelType w:val="multilevel"/>
    <w:tmpl w:val="01D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FE294A"/>
    <w:multiLevelType w:val="multilevel"/>
    <w:tmpl w:val="663A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CD1825"/>
    <w:multiLevelType w:val="multilevel"/>
    <w:tmpl w:val="DFD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7"/>
  </w:num>
  <w:num w:numId="3">
    <w:abstractNumId w:val="15"/>
  </w:num>
  <w:num w:numId="4">
    <w:abstractNumId w:val="0"/>
  </w:num>
  <w:num w:numId="5">
    <w:abstractNumId w:val="5"/>
  </w:num>
  <w:num w:numId="6">
    <w:abstractNumId w:val="12"/>
  </w:num>
  <w:num w:numId="7">
    <w:abstractNumId w:val="2"/>
  </w:num>
  <w:num w:numId="8">
    <w:abstractNumId w:val="16"/>
  </w:num>
  <w:num w:numId="9">
    <w:abstractNumId w:val="6"/>
  </w:num>
  <w:num w:numId="10">
    <w:abstractNumId w:val="18"/>
  </w:num>
  <w:num w:numId="11">
    <w:abstractNumId w:val="13"/>
  </w:num>
  <w:num w:numId="12">
    <w:abstractNumId w:val="8"/>
  </w:num>
  <w:num w:numId="13">
    <w:abstractNumId w:val="1"/>
  </w:num>
  <w:num w:numId="14">
    <w:abstractNumId w:val="4"/>
  </w:num>
  <w:num w:numId="15">
    <w:abstractNumId w:val="14"/>
  </w:num>
  <w:num w:numId="16">
    <w:abstractNumId w:val="9"/>
  </w:num>
  <w:num w:numId="17">
    <w:abstractNumId w:val="3"/>
  </w:num>
  <w:num w:numId="18">
    <w:abstractNumId w:val="10"/>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85D21"/>
    <w:rsid w:val="00485D21"/>
    <w:rsid w:val="009F6A41"/>
    <w:rsid w:val="00A11A06"/>
    <w:rsid w:val="00D67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A41"/>
  </w:style>
  <w:style w:type="paragraph" w:styleId="Heading3">
    <w:name w:val="heading 3"/>
    <w:basedOn w:val="Normal"/>
    <w:link w:val="Heading3Char"/>
    <w:uiPriority w:val="9"/>
    <w:qFormat/>
    <w:rsid w:val="00485D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D2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85D21"/>
  </w:style>
  <w:style w:type="character" w:styleId="Strong">
    <w:name w:val="Strong"/>
    <w:basedOn w:val="DefaultParagraphFont"/>
    <w:uiPriority w:val="22"/>
    <w:qFormat/>
    <w:rsid w:val="00485D21"/>
    <w:rPr>
      <w:b/>
      <w:bCs/>
    </w:rPr>
  </w:style>
  <w:style w:type="character" w:styleId="Hyperlink">
    <w:name w:val="Hyperlink"/>
    <w:basedOn w:val="DefaultParagraphFont"/>
    <w:uiPriority w:val="99"/>
    <w:semiHidden/>
    <w:unhideWhenUsed/>
    <w:rsid w:val="00485D21"/>
    <w:rPr>
      <w:color w:val="0000FF"/>
      <w:u w:val="single"/>
    </w:rPr>
  </w:style>
  <w:style w:type="character" w:styleId="FollowedHyperlink">
    <w:name w:val="FollowedHyperlink"/>
    <w:basedOn w:val="DefaultParagraphFont"/>
    <w:uiPriority w:val="99"/>
    <w:semiHidden/>
    <w:unhideWhenUsed/>
    <w:rsid w:val="00485D21"/>
    <w:rPr>
      <w:color w:val="800080"/>
      <w:u w:val="single"/>
    </w:rPr>
  </w:style>
  <w:style w:type="paragraph" w:styleId="HTMLPreformatted">
    <w:name w:val="HTML Preformatted"/>
    <w:basedOn w:val="Normal"/>
    <w:link w:val="HTMLPreformattedChar"/>
    <w:uiPriority w:val="99"/>
    <w:semiHidden/>
    <w:unhideWhenUsed/>
    <w:rsid w:val="0048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D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5D21"/>
    <w:rPr>
      <w:rFonts w:ascii="Courier New" w:eastAsia="Times New Roman" w:hAnsi="Courier New" w:cs="Courier New"/>
      <w:sz w:val="20"/>
      <w:szCs w:val="20"/>
    </w:rPr>
  </w:style>
  <w:style w:type="character" w:customStyle="1" w:styleId="code-comment">
    <w:name w:val="code-comment"/>
    <w:basedOn w:val="DefaultParagraphFont"/>
    <w:rsid w:val="00485D21"/>
  </w:style>
  <w:style w:type="character" w:customStyle="1" w:styleId="code-string">
    <w:name w:val="code-string"/>
    <w:basedOn w:val="DefaultParagraphFont"/>
    <w:rsid w:val="00485D21"/>
  </w:style>
  <w:style w:type="character" w:customStyle="1" w:styleId="code-keyword">
    <w:name w:val="code-keyword"/>
    <w:basedOn w:val="DefaultParagraphFont"/>
    <w:rsid w:val="00485D21"/>
  </w:style>
  <w:style w:type="character" w:customStyle="1" w:styleId="code-leadattribute">
    <w:name w:val="code-leadattribute"/>
    <w:basedOn w:val="DefaultParagraphFont"/>
    <w:rsid w:val="00485D21"/>
  </w:style>
  <w:style w:type="character" w:customStyle="1" w:styleId="code-attribute">
    <w:name w:val="code-attribute"/>
    <w:basedOn w:val="DefaultParagraphFont"/>
    <w:rsid w:val="00485D21"/>
  </w:style>
  <w:style w:type="character" w:customStyle="1" w:styleId="code-digit">
    <w:name w:val="code-digit"/>
    <w:basedOn w:val="DefaultParagraphFont"/>
    <w:rsid w:val="00485D21"/>
  </w:style>
  <w:style w:type="paragraph" w:styleId="NormalWeb">
    <w:name w:val="Normal (Web)"/>
    <w:basedOn w:val="Normal"/>
    <w:uiPriority w:val="99"/>
    <w:semiHidden/>
    <w:unhideWhenUsed/>
    <w:rsid w:val="00D672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D67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7880249">
      <w:bodyDiv w:val="1"/>
      <w:marLeft w:val="0"/>
      <w:marRight w:val="0"/>
      <w:marTop w:val="0"/>
      <w:marBottom w:val="0"/>
      <w:divBdr>
        <w:top w:val="none" w:sz="0" w:space="0" w:color="auto"/>
        <w:left w:val="none" w:sz="0" w:space="0" w:color="auto"/>
        <w:bottom w:val="none" w:sz="0" w:space="0" w:color="auto"/>
        <w:right w:val="none" w:sz="0" w:space="0" w:color="auto"/>
      </w:divBdr>
    </w:div>
    <w:div w:id="1978796384">
      <w:bodyDiv w:val="1"/>
      <w:marLeft w:val="0"/>
      <w:marRight w:val="0"/>
      <w:marTop w:val="0"/>
      <w:marBottom w:val="0"/>
      <w:divBdr>
        <w:top w:val="none" w:sz="0" w:space="0" w:color="auto"/>
        <w:left w:val="none" w:sz="0" w:space="0" w:color="auto"/>
        <w:bottom w:val="none" w:sz="0" w:space="0" w:color="auto"/>
        <w:right w:val="none" w:sz="0" w:space="0" w:color="auto"/>
      </w:divBdr>
      <w:divsChild>
        <w:div w:id="1621303740">
          <w:marLeft w:val="0"/>
          <w:marRight w:val="0"/>
          <w:marTop w:val="68"/>
          <w:marBottom w:val="136"/>
          <w:divBdr>
            <w:top w:val="single" w:sz="6" w:space="0" w:color="E1E1E1"/>
            <w:left w:val="single" w:sz="6" w:space="0" w:color="E1E1E1"/>
            <w:bottom w:val="single" w:sz="6" w:space="0" w:color="E1E1E1"/>
            <w:right w:val="single" w:sz="6" w:space="0" w:color="E1E1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querybyexample.blogspot.com/2010/06/jquery-bind-function-exampledemo.html" TargetMode="External"/><Relationship Id="rId13" Type="http://schemas.openxmlformats.org/officeDocument/2006/relationships/hyperlink" Target="http://jquerybyexample.blogspot.com/2011/11/jqueryisnumeric-in-jquery-17.html" TargetMode="External"/><Relationship Id="rId18" Type="http://schemas.openxmlformats.org/officeDocument/2006/relationships/hyperlink" Target="http://jquerybyexample.blogspot.com/2011/11/avoid-jquerypost-use-jqueryajax.html" TargetMode="External"/><Relationship Id="rId26" Type="http://schemas.openxmlformats.org/officeDocument/2006/relationships/hyperlink" Target="http://career.guru99.com/wp-content/uploads/2013/10/Jquery.jpg" TargetMode="External"/><Relationship Id="rId3" Type="http://schemas.openxmlformats.org/officeDocument/2006/relationships/settings" Target="settings.xml"/><Relationship Id="rId21" Type="http://schemas.openxmlformats.org/officeDocument/2006/relationships/hyperlink" Target="http://jquerybyexample.blogspot.com/2013/01/all-you-need-to-know-about-jquery-source-maps.html" TargetMode="External"/><Relationship Id="rId7" Type="http://schemas.openxmlformats.org/officeDocument/2006/relationships/hyperlink" Target="http://jquerybyexample.blogspot.com/2012/05/empty-vs-remove-vs-detach-jquery.html" TargetMode="External"/><Relationship Id="rId12" Type="http://schemas.openxmlformats.org/officeDocument/2006/relationships/hyperlink" Target="http://techbrij.com/jquery-attr-vs-prop-difference" TargetMode="External"/><Relationship Id="rId17" Type="http://schemas.openxmlformats.org/officeDocument/2006/relationships/hyperlink" Target="http://net.tutsplus.com/tutorials/javascript-ajax/5-ways-to-make-ajax-calls-with-jquery/" TargetMode="External"/><Relationship Id="rId25" Type="http://schemas.openxmlformats.org/officeDocument/2006/relationships/hyperlink" Target="https://twitter.com/jquerybyexample" TargetMode="External"/><Relationship Id="rId2" Type="http://schemas.openxmlformats.org/officeDocument/2006/relationships/styles" Target="styles.xml"/><Relationship Id="rId16" Type="http://schemas.openxmlformats.org/officeDocument/2006/relationships/hyperlink" Target="http://jquerybyexample.blogspot.com/2013/01/jquery-is-not-defined-error-reasons.html" TargetMode="External"/><Relationship Id="rId20" Type="http://schemas.openxmlformats.org/officeDocument/2006/relationships/hyperlink" Target="http://jquerybyexample.blogspot.com/2013/05/jquery-execute-multiple-ajax-request-simultaneously-in-paralle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querybyexample.blogspot.com/2013/04/jquery-difference-between-eq-and-get-method.html" TargetMode="External"/><Relationship Id="rId11" Type="http://schemas.openxmlformats.org/officeDocument/2006/relationships/hyperlink" Target="http://www.elijahmanor.com/2012/02/differences-between-jquery-bind-vs-live.html" TargetMode="External"/><Relationship Id="rId24" Type="http://schemas.openxmlformats.org/officeDocument/2006/relationships/hyperlink" Target="http://www.facebook.com/jQueryByExample" TargetMode="External"/><Relationship Id="rId5" Type="http://schemas.openxmlformats.org/officeDocument/2006/relationships/hyperlink" Target="http://jquery.com/" TargetMode="External"/><Relationship Id="rId15" Type="http://schemas.openxmlformats.org/officeDocument/2006/relationships/hyperlink" Target="http://jquerybyexample.blogspot.com/2012/06/what-is-chaining-in-jquery.html" TargetMode="External"/><Relationship Id="rId23" Type="http://schemas.openxmlformats.org/officeDocument/2006/relationships/hyperlink" Target="http://jquerybyexample.blogspot.com/2013/06/use-protocol-less-url-referencing-jquery.html" TargetMode="External"/><Relationship Id="rId28" Type="http://schemas.openxmlformats.org/officeDocument/2006/relationships/fontTable" Target="fontTable.xml"/><Relationship Id="rId10" Type="http://schemas.openxmlformats.org/officeDocument/2006/relationships/hyperlink" Target="http://jquerybyexample.blogspot.com/2010/08/jquery-delegate-function-exampledemo.html" TargetMode="External"/><Relationship Id="rId19" Type="http://schemas.openxmlformats.org/officeDocument/2006/relationships/hyperlink" Target="http://www.bitstorm.org/weblog/2012-1/Deferred_and_promise_in_jQuery.html" TargetMode="External"/><Relationship Id="rId4" Type="http://schemas.openxmlformats.org/officeDocument/2006/relationships/webSettings" Target="webSettings.xml"/><Relationship Id="rId9" Type="http://schemas.openxmlformats.org/officeDocument/2006/relationships/hyperlink" Target="http://jquerybyexample.blogspot.com/2010/06/jquery-live-function-exampledemo.html" TargetMode="External"/><Relationship Id="rId14" Type="http://schemas.openxmlformats.org/officeDocument/2006/relationships/hyperlink" Target="http://jquerybyexample.blogspot.in/2012/04/common-utility-methods-of-jquery.html" TargetMode="External"/><Relationship Id="rId22" Type="http://schemas.openxmlformats.org/officeDocument/2006/relationships/hyperlink" Target="http://jquerybyexample.blogspot.com/2013/01/migrate-older-jquery-code-to-jquery1-9.html" TargetMode="External"/><Relationship Id="rId2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6162</Words>
  <Characters>35127</Characters>
  <Application>Microsoft Office Word</Application>
  <DocSecurity>0</DocSecurity>
  <Lines>292</Lines>
  <Paragraphs>82</Paragraphs>
  <ScaleCrop>false</ScaleCrop>
  <Company/>
  <LinksUpToDate>false</LinksUpToDate>
  <CharactersWithSpaces>41207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dc:creator>
  <cp:keywords/>
  <dc:description/>
  <cp:lastModifiedBy>PREM</cp:lastModifiedBy>
  <cp:revision>3</cp:revision>
  <dcterms:created xsi:type="dcterms:W3CDTF">2015-08-03T16:09:00Z</dcterms:created>
  <dcterms:modified xsi:type="dcterms:W3CDTF">2015-08-03T16:11:00Z</dcterms:modified>
</cp:coreProperties>
</file>